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B493F" w14:textId="77777777" w:rsidR="000F0296" w:rsidRPr="00ED17BA" w:rsidRDefault="000F0296" w:rsidP="000F0296">
      <w:pPr>
        <w:spacing w:after="0" w:line="240" w:lineRule="auto"/>
        <w:jc w:val="center"/>
        <w:rPr>
          <w:b/>
          <w:bCs/>
          <w:sz w:val="22"/>
        </w:rPr>
      </w:pPr>
      <w:r w:rsidRPr="00ED17BA">
        <w:rPr>
          <w:b/>
          <w:bCs/>
          <w:sz w:val="22"/>
        </w:rPr>
        <w:t xml:space="preserve">ANEXO – TÉRMINOS Y CONDICIONES GENERALES DE LA PLATAFORMA </w:t>
      </w:r>
      <w:r>
        <w:rPr>
          <w:b/>
          <w:bCs/>
          <w:sz w:val="22"/>
        </w:rPr>
        <w:t>PREDIUM</w:t>
      </w:r>
    </w:p>
    <w:p w14:paraId="3555D13A" w14:textId="77777777" w:rsidR="000F0296" w:rsidRPr="00185C13" w:rsidRDefault="000F0296" w:rsidP="000F0296">
      <w:pPr>
        <w:spacing w:after="0" w:line="240" w:lineRule="auto"/>
        <w:jc w:val="center"/>
        <w:rPr>
          <w:rFonts w:ascii="Times New Roman" w:hAnsi="Times New Roman"/>
          <w:sz w:val="22"/>
        </w:rPr>
      </w:pPr>
    </w:p>
    <w:p w14:paraId="390A8998" w14:textId="384861A8" w:rsidR="002C7B59" w:rsidRPr="00A500FA" w:rsidRDefault="000F0296" w:rsidP="000F0296">
      <w:pPr>
        <w:spacing w:after="0" w:line="240" w:lineRule="auto"/>
        <w:rPr>
          <w:rFonts w:ascii="Times New Roman" w:hAnsi="Times New Roman"/>
          <w:sz w:val="22"/>
        </w:rPr>
      </w:pPr>
      <w:r w:rsidRPr="00185C13">
        <w:rPr>
          <w:rFonts w:ascii="Times New Roman" w:hAnsi="Times New Roman"/>
          <w:sz w:val="22"/>
        </w:rPr>
        <w:t xml:space="preserve">El presente documento presenta los términos y condiciones generales de uso de la suscripción en la modalidad de software como un servicio (SaaS) sobre la plataforma </w:t>
      </w:r>
      <w:r w:rsidRPr="0008112F">
        <w:rPr>
          <w:rFonts w:ascii="Times New Roman" w:hAnsi="Times New Roman"/>
          <w:b/>
          <w:bCs/>
          <w:sz w:val="22"/>
        </w:rPr>
        <w:t xml:space="preserve">PREDIUM </w:t>
      </w:r>
      <w:r w:rsidRPr="00185C13">
        <w:rPr>
          <w:rFonts w:ascii="Times New Roman" w:hAnsi="Times New Roman"/>
          <w:sz w:val="22"/>
        </w:rPr>
        <w:t>con los módulos y cantidad de usuarios adquiridos a través de</w:t>
      </w:r>
      <w:r w:rsidRPr="00B82720">
        <w:rPr>
          <w:rFonts w:ascii="Times New Roman" w:hAnsi="Times New Roman"/>
          <w:b/>
          <w:bCs/>
          <w:sz w:val="22"/>
        </w:rPr>
        <w:t xml:space="preserve"> CINTELI</w:t>
      </w:r>
      <w:r w:rsidRPr="00185C13">
        <w:rPr>
          <w:rFonts w:ascii="Times New Roman" w:hAnsi="Times New Roman"/>
          <w:sz w:val="22"/>
        </w:rPr>
        <w:t xml:space="preserve"> COLOMBIA S.A.S.  NIT. No. 900.992.984-2 (en adelante </w:t>
      </w:r>
      <w:r w:rsidRPr="00185C13">
        <w:rPr>
          <w:rFonts w:ascii="Times New Roman" w:hAnsi="Times New Roman"/>
          <w:b/>
          <w:bCs/>
          <w:sz w:val="22"/>
        </w:rPr>
        <w:t>CINTELI</w:t>
      </w:r>
      <w:r w:rsidRPr="00185C13">
        <w:rPr>
          <w:rFonts w:ascii="Times New Roman" w:hAnsi="Times New Roman"/>
          <w:sz w:val="22"/>
        </w:rPr>
        <w:t>) para SANTIAGO DE CALI DISTRITO ESPECIAL - DEPARTAMENTO ADMINISTRATIVO DE HACIENDA NIT. No.  890399011-3 (en adelante el “</w:t>
      </w:r>
      <w:r w:rsidRPr="00185C13">
        <w:rPr>
          <w:rFonts w:ascii="Times New Roman" w:hAnsi="Times New Roman"/>
          <w:b/>
          <w:bCs/>
          <w:sz w:val="22"/>
        </w:rPr>
        <w:t>CLIENTE</w:t>
      </w:r>
      <w:r w:rsidRPr="00185C13">
        <w:rPr>
          <w:rFonts w:ascii="Times New Roman" w:hAnsi="Times New Roman"/>
          <w:sz w:val="22"/>
        </w:rPr>
        <w:t>”) para dar cumplimiento al objeto del CONTRATO DE CONSULTORIA No. 4131.010.26.1000 del 17 de agosto de 2022 para</w:t>
      </w:r>
      <w:r w:rsidRPr="00185C13">
        <w:rPr>
          <w:rFonts w:ascii="Times New Roman" w:hAnsi="Times New Roman"/>
        </w:rPr>
        <w:t xml:space="preserve"> </w:t>
      </w:r>
      <w:r w:rsidRPr="00185C13">
        <w:rPr>
          <w:rFonts w:ascii="Times New Roman" w:hAnsi="Times New Roman"/>
          <w:sz w:val="22"/>
        </w:rPr>
        <w:t>“Implementar un Sistema de Información basado en el uso de tecnologías de la información y las comunicaciones TIC para la gestión catastral con un enfoque multipropósito en el Distrito de Santiago de Cali, dando cumplimiento a los Proyectos de inversión números BP-26003347 “Implementación del Catastro con enfoque Multipropósito del Distrito de Santiago de Cali”, BP26003424 “Renovación del Censo Inmobiliario Rural del Distrito Santiago de Cali” y BP-26003672 “Adquisición del Sistema de Gestión Catastral Multipropósito del Distrito de Santiago de Cali</w:t>
      </w:r>
    </w:p>
    <w:p w14:paraId="644D4C35" w14:textId="77777777" w:rsidR="002C7B59" w:rsidRPr="00A500FA" w:rsidRDefault="002C7B59" w:rsidP="002C7B59">
      <w:pPr>
        <w:spacing w:after="0" w:line="240" w:lineRule="auto"/>
        <w:rPr>
          <w:rFonts w:ascii="Times New Roman" w:hAnsi="Times New Roman"/>
          <w:sz w:val="22"/>
        </w:rPr>
      </w:pPr>
    </w:p>
    <w:p w14:paraId="04716BBE" w14:textId="77777777" w:rsidR="002C7B59" w:rsidRPr="00A500FA" w:rsidRDefault="002C7B59" w:rsidP="002C7B59">
      <w:pPr>
        <w:spacing w:after="0" w:line="240" w:lineRule="auto"/>
        <w:jc w:val="center"/>
        <w:rPr>
          <w:rFonts w:ascii="Times New Roman" w:hAnsi="Times New Roman"/>
          <w:sz w:val="22"/>
        </w:rPr>
      </w:pPr>
    </w:p>
    <w:p w14:paraId="0E3F0D60" w14:textId="77777777" w:rsidR="002C7B59" w:rsidRPr="00A500FA" w:rsidRDefault="002C7B59" w:rsidP="002C7B59">
      <w:pPr>
        <w:pStyle w:val="Prrafodelista"/>
        <w:numPr>
          <w:ilvl w:val="0"/>
          <w:numId w:val="1"/>
        </w:numPr>
        <w:spacing w:after="0" w:line="240" w:lineRule="auto"/>
        <w:ind w:left="567" w:hanging="567"/>
        <w:rPr>
          <w:rFonts w:ascii="Times New Roman" w:hAnsi="Times New Roman"/>
          <w:sz w:val="22"/>
        </w:rPr>
      </w:pPr>
      <w:r w:rsidRPr="00A500FA">
        <w:rPr>
          <w:rFonts w:ascii="Times New Roman" w:hAnsi="Times New Roman"/>
          <w:sz w:val="22"/>
        </w:rPr>
        <w:t>Alcance de uso</w:t>
      </w:r>
    </w:p>
    <w:p w14:paraId="23F0DBF1" w14:textId="77777777" w:rsidR="002C7B59" w:rsidRPr="00A500FA" w:rsidRDefault="002C7B59" w:rsidP="002C7B59">
      <w:pPr>
        <w:spacing w:after="0" w:line="240" w:lineRule="auto"/>
        <w:rPr>
          <w:rFonts w:ascii="Times New Roman" w:hAnsi="Times New Roman"/>
          <w:sz w:val="22"/>
        </w:rPr>
      </w:pPr>
    </w:p>
    <w:p w14:paraId="6A79CC1B" w14:textId="77777777" w:rsidR="000F0296" w:rsidRPr="00185C13" w:rsidRDefault="000F0296" w:rsidP="000F0296">
      <w:pPr>
        <w:pStyle w:val="Prrafodelista"/>
        <w:numPr>
          <w:ilvl w:val="0"/>
          <w:numId w:val="2"/>
        </w:numPr>
        <w:spacing w:after="0" w:line="240" w:lineRule="auto"/>
        <w:ind w:left="567" w:hanging="567"/>
        <w:rPr>
          <w:rFonts w:ascii="Times New Roman" w:hAnsi="Times New Roman"/>
          <w:sz w:val="22"/>
        </w:rPr>
      </w:pPr>
      <w:r w:rsidRPr="00185C13">
        <w:rPr>
          <w:rFonts w:ascii="Times New Roman" w:hAnsi="Times New Roman"/>
          <w:sz w:val="22"/>
        </w:rPr>
        <w:t xml:space="preserve">Alcance de uso: </w:t>
      </w:r>
      <w:r w:rsidRPr="00185C13">
        <w:rPr>
          <w:rFonts w:ascii="Times New Roman" w:hAnsi="Times New Roman"/>
          <w:b/>
          <w:bCs/>
          <w:sz w:val="22"/>
        </w:rPr>
        <w:t>CINTELI</w:t>
      </w:r>
      <w:r w:rsidRPr="00185C13">
        <w:rPr>
          <w:rFonts w:ascii="Times New Roman" w:hAnsi="Times New Roman"/>
          <w:sz w:val="22"/>
        </w:rPr>
        <w:t xml:space="preserve"> otorga el derecho exclusivo e intransferible al </w:t>
      </w:r>
      <w:r w:rsidRPr="00185C13">
        <w:rPr>
          <w:rFonts w:ascii="Times New Roman" w:hAnsi="Times New Roman"/>
          <w:b/>
          <w:bCs/>
          <w:sz w:val="22"/>
        </w:rPr>
        <w:t>CLIENTE</w:t>
      </w:r>
      <w:r w:rsidRPr="00185C13">
        <w:rPr>
          <w:rFonts w:ascii="Times New Roman" w:hAnsi="Times New Roman"/>
          <w:sz w:val="22"/>
        </w:rPr>
        <w:t xml:space="preserve"> para el uso de la plataforma </w:t>
      </w:r>
      <w:proofErr w:type="gramStart"/>
      <w:r w:rsidRPr="0008112F">
        <w:rPr>
          <w:rFonts w:ascii="Times New Roman" w:hAnsi="Times New Roman"/>
          <w:b/>
          <w:bCs/>
          <w:sz w:val="22"/>
        </w:rPr>
        <w:t>PREDIUM</w:t>
      </w:r>
      <w:r w:rsidRPr="00185C13">
        <w:rPr>
          <w:rFonts w:ascii="Times New Roman" w:hAnsi="Times New Roman"/>
          <w:sz w:val="22"/>
        </w:rPr>
        <w:t xml:space="preserve">  consistente</w:t>
      </w:r>
      <w:proofErr w:type="gramEnd"/>
      <w:r w:rsidRPr="00185C13">
        <w:rPr>
          <w:rFonts w:ascii="Times New Roman" w:hAnsi="Times New Roman"/>
          <w:sz w:val="22"/>
        </w:rPr>
        <w:t xml:space="preserve"> en la utilización de la suscripción y uso de software como servicio (SaaS) para la puesta en marcha de la solución: funciones y servicios necesarios en la plataforma tecnológica requerida para cumplimiento del objeto del CONTRATO DE CONSULTORIA No. 4131.010.26.1000 del 17 de agosto de 2022.</w:t>
      </w:r>
    </w:p>
    <w:p w14:paraId="2B584A2C" w14:textId="1CDC659F" w:rsidR="002C7B59" w:rsidRPr="00A500FA" w:rsidRDefault="002C7B59" w:rsidP="002C7B59">
      <w:pPr>
        <w:spacing w:after="0" w:line="240" w:lineRule="auto"/>
        <w:rPr>
          <w:rFonts w:ascii="Times New Roman" w:hAnsi="Times New Roman"/>
          <w:sz w:val="22"/>
        </w:rPr>
      </w:pPr>
    </w:p>
    <w:p w14:paraId="75223A6B"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 xml:space="preserve">Autorizaciones: El uso de la plataforma </w:t>
      </w:r>
      <w:r w:rsidRPr="0008112F">
        <w:rPr>
          <w:rFonts w:ascii="Times New Roman" w:hAnsi="Times New Roman"/>
          <w:b/>
          <w:bCs/>
          <w:sz w:val="22"/>
        </w:rPr>
        <w:t xml:space="preserve">PREDIUM </w:t>
      </w:r>
      <w:r w:rsidRPr="00A500FA">
        <w:rPr>
          <w:rFonts w:ascii="Times New Roman" w:hAnsi="Times New Roman"/>
          <w:sz w:val="22"/>
        </w:rPr>
        <w:t xml:space="preserve">bajo el alcance descrito anteriormente está permitido única y exclusivamente a un usuario autorizado por parte del </w:t>
      </w:r>
      <w:r w:rsidRPr="0008112F">
        <w:rPr>
          <w:rFonts w:ascii="Times New Roman" w:hAnsi="Times New Roman"/>
          <w:b/>
          <w:bCs/>
          <w:sz w:val="22"/>
        </w:rPr>
        <w:t>CLIENTE</w:t>
      </w:r>
      <w:r w:rsidRPr="00A500FA">
        <w:rPr>
          <w:rFonts w:ascii="Times New Roman" w:hAnsi="Times New Roman"/>
          <w:sz w:val="22"/>
        </w:rPr>
        <w:t xml:space="preserve">. Las credenciales de acceso son propiedad del usuario original y de uso personal e intransferible y solo podrán ser trasladadas a otro usuario si el primero pierde la autorización de uso. </w:t>
      </w:r>
      <w:r w:rsidRPr="0008112F">
        <w:rPr>
          <w:rFonts w:ascii="Times New Roman" w:hAnsi="Times New Roman"/>
          <w:b/>
          <w:bCs/>
          <w:sz w:val="22"/>
        </w:rPr>
        <w:t>El CLIENTE</w:t>
      </w:r>
      <w:r w:rsidRPr="00A500FA">
        <w:rPr>
          <w:rFonts w:ascii="Times New Roman" w:hAnsi="Times New Roman"/>
          <w:sz w:val="22"/>
        </w:rPr>
        <w:t xml:space="preserve"> es responsable por el cumplimiento del contrato por parte de los usuarios autorizados.</w:t>
      </w:r>
    </w:p>
    <w:p w14:paraId="3D28232B" w14:textId="77777777" w:rsidR="002C7B59" w:rsidRPr="00A500FA" w:rsidRDefault="002C7B59" w:rsidP="002C7B59">
      <w:pPr>
        <w:spacing w:after="0" w:line="240" w:lineRule="auto"/>
        <w:rPr>
          <w:rFonts w:ascii="Times New Roman" w:hAnsi="Times New Roman"/>
          <w:sz w:val="22"/>
        </w:rPr>
      </w:pPr>
    </w:p>
    <w:p w14:paraId="47D9EBAF"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 xml:space="preserve">Política de uso apropiado: Durante el uso de la plataforma </w:t>
      </w:r>
      <w:r w:rsidRPr="0008112F">
        <w:rPr>
          <w:rFonts w:ascii="Times New Roman" w:hAnsi="Times New Roman"/>
          <w:b/>
          <w:bCs/>
          <w:sz w:val="22"/>
        </w:rPr>
        <w:t>PREDIUM</w:t>
      </w:r>
      <w:r w:rsidRPr="00A500FA">
        <w:rPr>
          <w:rFonts w:ascii="Times New Roman" w:hAnsi="Times New Roman"/>
          <w:sz w:val="22"/>
        </w:rPr>
        <w:t xml:space="preserve"> el </w:t>
      </w:r>
      <w:r w:rsidRPr="0008112F">
        <w:rPr>
          <w:rFonts w:ascii="Times New Roman" w:hAnsi="Times New Roman"/>
          <w:b/>
          <w:bCs/>
          <w:sz w:val="22"/>
        </w:rPr>
        <w:t>CLIENTE</w:t>
      </w:r>
      <w:r w:rsidRPr="00A500FA">
        <w:rPr>
          <w:rFonts w:ascii="Times New Roman" w:hAnsi="Times New Roman"/>
          <w:sz w:val="22"/>
        </w:rPr>
        <w:t xml:space="preserve"> no debe poner en riesgo su funcionamiento normal y su seguridad, así mismo no debe descompilar, aplicar ingeniería inversa, procesar contenido ilícito o que constituya una infracción a cualquier ley, derecho de propiedad intelectual nacional o extranjera.</w:t>
      </w:r>
    </w:p>
    <w:p w14:paraId="0E3361DC" w14:textId="77777777" w:rsidR="002C7B59" w:rsidRPr="00A500FA" w:rsidRDefault="002C7B59" w:rsidP="002C7B59">
      <w:pPr>
        <w:spacing w:after="0" w:line="240" w:lineRule="auto"/>
        <w:rPr>
          <w:rFonts w:ascii="Times New Roman" w:hAnsi="Times New Roman"/>
          <w:sz w:val="22"/>
        </w:rPr>
      </w:pPr>
    </w:p>
    <w:p w14:paraId="643DDAC2" w14:textId="77777777" w:rsidR="002C7B59" w:rsidRPr="00A500FA" w:rsidRDefault="002C7B59" w:rsidP="002C7B59">
      <w:pPr>
        <w:spacing w:after="0" w:line="240" w:lineRule="auto"/>
        <w:rPr>
          <w:rFonts w:ascii="Times New Roman" w:hAnsi="Times New Roman"/>
          <w:sz w:val="22"/>
        </w:rPr>
      </w:pPr>
    </w:p>
    <w:p w14:paraId="33FE3A44" w14:textId="77777777" w:rsidR="002C7B59" w:rsidRPr="00A500FA" w:rsidRDefault="002C7B59" w:rsidP="002C7B59">
      <w:pPr>
        <w:pStyle w:val="Prrafodelista"/>
        <w:numPr>
          <w:ilvl w:val="0"/>
          <w:numId w:val="1"/>
        </w:numPr>
        <w:spacing w:after="0" w:line="240" w:lineRule="auto"/>
        <w:ind w:left="567" w:hanging="567"/>
        <w:rPr>
          <w:rFonts w:ascii="Times New Roman" w:hAnsi="Times New Roman"/>
          <w:sz w:val="22"/>
        </w:rPr>
      </w:pPr>
      <w:r w:rsidRPr="00A500FA">
        <w:rPr>
          <w:rFonts w:ascii="Times New Roman" w:hAnsi="Times New Roman"/>
          <w:sz w:val="22"/>
        </w:rPr>
        <w:t xml:space="preserve">Responsabilidad de </w:t>
      </w:r>
      <w:r w:rsidRPr="00AC13A7">
        <w:rPr>
          <w:rFonts w:ascii="Times New Roman" w:hAnsi="Times New Roman"/>
          <w:b/>
          <w:bCs/>
          <w:sz w:val="22"/>
        </w:rPr>
        <w:t>CINTELI</w:t>
      </w:r>
    </w:p>
    <w:p w14:paraId="3B0E0ADC" w14:textId="77777777" w:rsidR="002C7B59" w:rsidRPr="00A500FA" w:rsidRDefault="002C7B59" w:rsidP="002C7B59">
      <w:pPr>
        <w:spacing w:after="0" w:line="240" w:lineRule="auto"/>
        <w:rPr>
          <w:rFonts w:ascii="Times New Roman" w:hAnsi="Times New Roman"/>
          <w:sz w:val="22"/>
        </w:rPr>
      </w:pPr>
    </w:p>
    <w:p w14:paraId="24C370B1"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 xml:space="preserve">Provisión del servicio y soporte: </w:t>
      </w:r>
      <w:r w:rsidRPr="00AC13A7">
        <w:rPr>
          <w:rFonts w:ascii="Times New Roman" w:hAnsi="Times New Roman"/>
          <w:b/>
          <w:bCs/>
          <w:sz w:val="22"/>
        </w:rPr>
        <w:t>CINTELI</w:t>
      </w:r>
      <w:r w:rsidRPr="00A500FA">
        <w:rPr>
          <w:rFonts w:ascii="Times New Roman" w:hAnsi="Times New Roman"/>
          <w:sz w:val="22"/>
        </w:rPr>
        <w:t xml:space="preserve"> realiza la provisión del servicio, el acceso y el soporte técnico y funcional de acuerdo con las condiciones del contrato definidas en Soporte de la plataforma </w:t>
      </w:r>
      <w:r w:rsidRPr="0008112F">
        <w:rPr>
          <w:rFonts w:ascii="Times New Roman" w:hAnsi="Times New Roman"/>
          <w:b/>
          <w:bCs/>
          <w:sz w:val="22"/>
        </w:rPr>
        <w:t>PREDIUM</w:t>
      </w:r>
      <w:r w:rsidRPr="00A500FA">
        <w:rPr>
          <w:rFonts w:ascii="Times New Roman" w:hAnsi="Times New Roman"/>
          <w:sz w:val="22"/>
        </w:rPr>
        <w:t>.</w:t>
      </w:r>
    </w:p>
    <w:p w14:paraId="78C6F6D0" w14:textId="77777777" w:rsidR="002C7B59" w:rsidRPr="00A500FA" w:rsidRDefault="002C7B59" w:rsidP="002C7B59">
      <w:pPr>
        <w:pStyle w:val="Prrafodelista"/>
        <w:spacing w:after="0" w:line="240" w:lineRule="auto"/>
        <w:ind w:left="567"/>
        <w:rPr>
          <w:rFonts w:ascii="Times New Roman" w:hAnsi="Times New Roman"/>
          <w:sz w:val="22"/>
        </w:rPr>
      </w:pPr>
    </w:p>
    <w:p w14:paraId="46C0A65D" w14:textId="77777777" w:rsidR="00185C13" w:rsidRDefault="00185C13" w:rsidP="002C7B59">
      <w:pPr>
        <w:pStyle w:val="Prrafodelista"/>
        <w:numPr>
          <w:ilvl w:val="0"/>
          <w:numId w:val="2"/>
        </w:numPr>
        <w:spacing w:after="0" w:line="240" w:lineRule="auto"/>
        <w:ind w:left="567" w:hanging="567"/>
        <w:rPr>
          <w:rFonts w:ascii="Times New Roman" w:hAnsi="Times New Roman"/>
          <w:sz w:val="22"/>
        </w:rPr>
      </w:pPr>
    </w:p>
    <w:p w14:paraId="67BB1BAB" w14:textId="77777777" w:rsidR="00185C13" w:rsidRPr="00185C13" w:rsidRDefault="00185C13" w:rsidP="00185C13">
      <w:pPr>
        <w:pStyle w:val="Prrafodelista"/>
        <w:rPr>
          <w:rFonts w:ascii="Times New Roman" w:hAnsi="Times New Roman"/>
          <w:sz w:val="22"/>
        </w:rPr>
      </w:pPr>
    </w:p>
    <w:p w14:paraId="647A97C8" w14:textId="77777777" w:rsidR="00185C13" w:rsidRDefault="00185C13" w:rsidP="002C7B59">
      <w:pPr>
        <w:pStyle w:val="Prrafodelista"/>
        <w:numPr>
          <w:ilvl w:val="0"/>
          <w:numId w:val="2"/>
        </w:numPr>
        <w:spacing w:after="0" w:line="240" w:lineRule="auto"/>
        <w:ind w:left="567" w:hanging="567"/>
        <w:rPr>
          <w:rFonts w:ascii="Times New Roman" w:hAnsi="Times New Roman"/>
          <w:sz w:val="22"/>
        </w:rPr>
      </w:pPr>
    </w:p>
    <w:p w14:paraId="08E81E75" w14:textId="77777777" w:rsidR="00185C13" w:rsidRPr="00185C13" w:rsidRDefault="00185C13" w:rsidP="00185C13">
      <w:pPr>
        <w:spacing w:after="0" w:line="240" w:lineRule="auto"/>
        <w:rPr>
          <w:rFonts w:ascii="Times New Roman" w:hAnsi="Times New Roman"/>
          <w:sz w:val="22"/>
        </w:rPr>
      </w:pPr>
    </w:p>
    <w:p w14:paraId="322CD6A6" w14:textId="77777777" w:rsidR="00185C13" w:rsidRDefault="00185C13" w:rsidP="002C7B59">
      <w:pPr>
        <w:pStyle w:val="Prrafodelista"/>
        <w:numPr>
          <w:ilvl w:val="0"/>
          <w:numId w:val="2"/>
        </w:numPr>
        <w:spacing w:after="0" w:line="240" w:lineRule="auto"/>
        <w:ind w:left="567" w:hanging="567"/>
        <w:rPr>
          <w:rFonts w:ascii="Times New Roman" w:hAnsi="Times New Roman"/>
          <w:sz w:val="22"/>
        </w:rPr>
      </w:pPr>
    </w:p>
    <w:p w14:paraId="03F77277" w14:textId="4BE52E44"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 xml:space="preserve">Acceso a datos del </w:t>
      </w:r>
      <w:r w:rsidRPr="00AC13A7">
        <w:rPr>
          <w:rFonts w:ascii="Times New Roman" w:hAnsi="Times New Roman"/>
          <w:b/>
          <w:bCs/>
          <w:sz w:val="22"/>
        </w:rPr>
        <w:t>CLIENTE</w:t>
      </w:r>
      <w:r w:rsidRPr="00A500FA">
        <w:rPr>
          <w:rFonts w:ascii="Times New Roman" w:hAnsi="Times New Roman"/>
          <w:sz w:val="22"/>
        </w:rPr>
        <w:t xml:space="preserve">: </w:t>
      </w:r>
      <w:r w:rsidRPr="00AC13A7">
        <w:rPr>
          <w:rFonts w:ascii="Times New Roman" w:hAnsi="Times New Roman"/>
          <w:b/>
          <w:bCs/>
          <w:sz w:val="22"/>
        </w:rPr>
        <w:t>CINTELI</w:t>
      </w:r>
      <w:r w:rsidRPr="00A500FA">
        <w:rPr>
          <w:rFonts w:ascii="Times New Roman" w:hAnsi="Times New Roman"/>
          <w:sz w:val="22"/>
        </w:rPr>
        <w:t xml:space="preserve"> garantizará al </w:t>
      </w:r>
      <w:r w:rsidRPr="0008112F">
        <w:rPr>
          <w:rFonts w:ascii="Times New Roman" w:hAnsi="Times New Roman"/>
          <w:b/>
          <w:bCs/>
          <w:sz w:val="22"/>
        </w:rPr>
        <w:t xml:space="preserve">CLIENTE </w:t>
      </w:r>
      <w:r w:rsidRPr="00A500FA">
        <w:rPr>
          <w:rFonts w:ascii="Times New Roman" w:hAnsi="Times New Roman"/>
          <w:sz w:val="22"/>
        </w:rPr>
        <w:t>el acceso a los datos del desde cualquier lugar y en cualquier momento, así mismo facilitará descarga parcial y final de su información.</w:t>
      </w:r>
    </w:p>
    <w:p w14:paraId="46EEFE18" w14:textId="77777777" w:rsidR="002C7B59" w:rsidRPr="00A500FA" w:rsidRDefault="002C7B59" w:rsidP="002C7B59">
      <w:pPr>
        <w:pStyle w:val="Prrafodelista"/>
        <w:spacing w:after="0" w:line="240" w:lineRule="auto"/>
        <w:ind w:left="567"/>
        <w:rPr>
          <w:rFonts w:ascii="Times New Roman" w:hAnsi="Times New Roman"/>
          <w:sz w:val="22"/>
        </w:rPr>
      </w:pPr>
    </w:p>
    <w:p w14:paraId="5996C7C4"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lastRenderedPageBreak/>
        <w:t xml:space="preserve">Ciberseguridad y reglamentación: </w:t>
      </w:r>
      <w:r w:rsidRPr="00AC13A7">
        <w:rPr>
          <w:rFonts w:ascii="Times New Roman" w:hAnsi="Times New Roman"/>
          <w:b/>
          <w:bCs/>
          <w:sz w:val="22"/>
        </w:rPr>
        <w:t>CINTELI</w:t>
      </w:r>
      <w:r w:rsidRPr="00A500FA">
        <w:rPr>
          <w:rFonts w:ascii="Times New Roman" w:hAnsi="Times New Roman"/>
          <w:sz w:val="22"/>
        </w:rPr>
        <w:t xml:space="preserve"> protege la infraestructura, el sistema de información, la información contenida y procesada y todo lo relacionado con la plataforma</w:t>
      </w:r>
      <w:r w:rsidRPr="0008112F">
        <w:rPr>
          <w:rFonts w:ascii="Times New Roman" w:hAnsi="Times New Roman"/>
          <w:b/>
          <w:bCs/>
          <w:sz w:val="22"/>
        </w:rPr>
        <w:t xml:space="preserve"> PREDIUM</w:t>
      </w:r>
      <w:r w:rsidRPr="00A500FA">
        <w:rPr>
          <w:rFonts w:ascii="Times New Roman" w:hAnsi="Times New Roman"/>
          <w:sz w:val="22"/>
        </w:rPr>
        <w:t xml:space="preserve"> a través de las herramientas tecnológicas y administrativas aplicando las mejores prácticas en materia de ciberseguridad cumpliendo los aspectos reglamentarios sobre la protección de datos personales y de seguridad de la información.</w:t>
      </w:r>
    </w:p>
    <w:p w14:paraId="087A9D5F" w14:textId="77777777" w:rsidR="002C7B59" w:rsidRPr="00A500FA" w:rsidRDefault="002C7B59" w:rsidP="002C7B59">
      <w:pPr>
        <w:pStyle w:val="Prrafodelista"/>
        <w:rPr>
          <w:rFonts w:ascii="Times New Roman" w:hAnsi="Times New Roman"/>
          <w:sz w:val="22"/>
        </w:rPr>
      </w:pPr>
    </w:p>
    <w:p w14:paraId="7079B4C5" w14:textId="77777777" w:rsidR="000F0296" w:rsidRDefault="000F0296" w:rsidP="000F0296">
      <w:pPr>
        <w:pStyle w:val="Prrafodelista"/>
        <w:numPr>
          <w:ilvl w:val="0"/>
          <w:numId w:val="2"/>
        </w:numPr>
        <w:spacing w:after="0" w:line="240" w:lineRule="auto"/>
        <w:ind w:left="567" w:hanging="567"/>
        <w:rPr>
          <w:sz w:val="22"/>
        </w:rPr>
      </w:pPr>
      <w:r>
        <w:rPr>
          <w:sz w:val="22"/>
        </w:rPr>
        <w:t xml:space="preserve">Uso y soporte </w:t>
      </w:r>
      <w:proofErr w:type="gramStart"/>
      <w:r>
        <w:rPr>
          <w:sz w:val="22"/>
        </w:rPr>
        <w:t>Evolutivo :</w:t>
      </w:r>
      <w:proofErr w:type="gramEnd"/>
      <w:r>
        <w:rPr>
          <w:sz w:val="22"/>
        </w:rPr>
        <w:t xml:space="preserve"> </w:t>
      </w:r>
      <w:r w:rsidRPr="0093576E">
        <w:rPr>
          <w:b/>
          <w:bCs/>
          <w:sz w:val="22"/>
        </w:rPr>
        <w:t>CINTELI</w:t>
      </w:r>
      <w:r>
        <w:rPr>
          <w:sz w:val="22"/>
        </w:rPr>
        <w:t xml:space="preserve"> puede modificar en cualquier momento las especificaciones del servicio y los  </w:t>
      </w:r>
      <w:r w:rsidRPr="00264656">
        <w:rPr>
          <w:sz w:val="22"/>
        </w:rPr>
        <w:t xml:space="preserve">términos y condiciones generales de la plataforma </w:t>
      </w:r>
      <w:r w:rsidRPr="0008112F">
        <w:rPr>
          <w:b/>
          <w:bCs/>
          <w:sz w:val="22"/>
        </w:rPr>
        <w:t xml:space="preserve">PREDIUM </w:t>
      </w:r>
      <w:r>
        <w:rPr>
          <w:sz w:val="22"/>
        </w:rPr>
        <w:t xml:space="preserve">en razón a la evolución tecnológica, reglamentaria, nuevos requerimientos de personalización, entre otras,  brindando nuevas y mejores capacidades para el cumplimiento del </w:t>
      </w:r>
      <w:r w:rsidRPr="003D703F">
        <w:rPr>
          <w:sz w:val="22"/>
        </w:rPr>
        <w:t xml:space="preserve">objeto del CONTRATO DE CONSULTORIA No. 4131.010.26.1000 del </w:t>
      </w:r>
      <w:r>
        <w:rPr>
          <w:sz w:val="22"/>
        </w:rPr>
        <w:t>17</w:t>
      </w:r>
      <w:r w:rsidRPr="003D703F">
        <w:rPr>
          <w:sz w:val="22"/>
        </w:rPr>
        <w:t xml:space="preserve"> de agosto de 2022</w:t>
      </w:r>
      <w:r>
        <w:rPr>
          <w:sz w:val="22"/>
        </w:rPr>
        <w:t>.</w:t>
      </w:r>
    </w:p>
    <w:p w14:paraId="45AF278E" w14:textId="77777777" w:rsidR="002C7B59" w:rsidRPr="00A500FA" w:rsidRDefault="002C7B59" w:rsidP="002C7B59">
      <w:pPr>
        <w:pStyle w:val="Prrafodelista"/>
        <w:rPr>
          <w:rFonts w:ascii="Times New Roman" w:hAnsi="Times New Roman"/>
          <w:sz w:val="22"/>
        </w:rPr>
      </w:pPr>
    </w:p>
    <w:p w14:paraId="6B8D4C59"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 xml:space="preserve">I+D+i - Investigación, Desarrollo e </w:t>
      </w:r>
      <w:proofErr w:type="gramStart"/>
      <w:r w:rsidRPr="00A500FA">
        <w:rPr>
          <w:rFonts w:ascii="Times New Roman" w:hAnsi="Times New Roman"/>
          <w:sz w:val="22"/>
        </w:rPr>
        <w:t>innovación :</w:t>
      </w:r>
      <w:proofErr w:type="gramEnd"/>
      <w:r w:rsidRPr="00A500FA">
        <w:rPr>
          <w:rFonts w:ascii="Times New Roman" w:hAnsi="Times New Roman"/>
          <w:sz w:val="22"/>
        </w:rPr>
        <w:t xml:space="preserve"> </w:t>
      </w:r>
      <w:r w:rsidRPr="00AC13A7">
        <w:rPr>
          <w:rFonts w:ascii="Times New Roman" w:hAnsi="Times New Roman"/>
          <w:b/>
          <w:bCs/>
          <w:sz w:val="22"/>
        </w:rPr>
        <w:t>CINTELI</w:t>
      </w:r>
      <w:r w:rsidRPr="00A500FA">
        <w:rPr>
          <w:rFonts w:ascii="Times New Roman" w:hAnsi="Times New Roman"/>
          <w:sz w:val="22"/>
        </w:rPr>
        <w:t xml:space="preserve"> podrá usar parciamente información obtenida por el uso del servicio de la plataforma </w:t>
      </w:r>
      <w:r w:rsidRPr="00AC13A7">
        <w:rPr>
          <w:rFonts w:ascii="Times New Roman" w:hAnsi="Times New Roman"/>
          <w:b/>
          <w:bCs/>
          <w:sz w:val="22"/>
        </w:rPr>
        <w:t>PREDIUM</w:t>
      </w:r>
      <w:r w:rsidRPr="00A500FA">
        <w:rPr>
          <w:rFonts w:ascii="Times New Roman" w:hAnsi="Times New Roman"/>
          <w:sz w:val="22"/>
        </w:rPr>
        <w:t xml:space="preserve"> por parte del </w:t>
      </w:r>
      <w:r w:rsidRPr="00AC13A7">
        <w:rPr>
          <w:rFonts w:ascii="Times New Roman" w:hAnsi="Times New Roman"/>
          <w:b/>
          <w:bCs/>
          <w:sz w:val="22"/>
        </w:rPr>
        <w:t>CLIENTE</w:t>
      </w:r>
      <w:r w:rsidRPr="00A500FA">
        <w:rPr>
          <w:rFonts w:ascii="Times New Roman" w:hAnsi="Times New Roman"/>
          <w:sz w:val="22"/>
        </w:rPr>
        <w:t>, convertida de tal forma que no se pueda identificar su proceso y su propietario fuente, lo anterior con el fin de aplicar procesos de investigación, desarrollo e innovación.</w:t>
      </w:r>
    </w:p>
    <w:p w14:paraId="26B6E367" w14:textId="77777777" w:rsidR="002C7B59" w:rsidRPr="00A500FA" w:rsidRDefault="002C7B59" w:rsidP="002C7B59">
      <w:pPr>
        <w:pStyle w:val="Prrafodelista"/>
        <w:rPr>
          <w:rFonts w:ascii="Times New Roman" w:hAnsi="Times New Roman"/>
          <w:sz w:val="22"/>
        </w:rPr>
      </w:pPr>
    </w:p>
    <w:p w14:paraId="513E9DA4"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 xml:space="preserve">Eliminación de datos del </w:t>
      </w:r>
      <w:r w:rsidRPr="00AC13A7">
        <w:rPr>
          <w:rFonts w:ascii="Times New Roman" w:hAnsi="Times New Roman"/>
          <w:b/>
          <w:bCs/>
          <w:sz w:val="22"/>
        </w:rPr>
        <w:t>CLIENTE</w:t>
      </w:r>
      <w:r w:rsidRPr="00A500FA">
        <w:rPr>
          <w:rFonts w:ascii="Times New Roman" w:hAnsi="Times New Roman"/>
          <w:sz w:val="22"/>
        </w:rPr>
        <w:t xml:space="preserve">: Al finalizar la vigencia de la suscripción, </w:t>
      </w:r>
      <w:r w:rsidRPr="00AC13A7">
        <w:rPr>
          <w:rFonts w:ascii="Times New Roman" w:hAnsi="Times New Roman"/>
          <w:b/>
          <w:bCs/>
          <w:sz w:val="22"/>
        </w:rPr>
        <w:t>CINTELI</w:t>
      </w:r>
      <w:r w:rsidRPr="00A500FA">
        <w:rPr>
          <w:rFonts w:ascii="Times New Roman" w:hAnsi="Times New Roman"/>
          <w:sz w:val="22"/>
        </w:rPr>
        <w:t xml:space="preserve"> eliminará los datos del </w:t>
      </w:r>
      <w:r w:rsidRPr="00AC13A7">
        <w:rPr>
          <w:rFonts w:ascii="Times New Roman" w:hAnsi="Times New Roman"/>
          <w:b/>
          <w:bCs/>
          <w:sz w:val="22"/>
        </w:rPr>
        <w:t xml:space="preserve">CLIENTE </w:t>
      </w:r>
      <w:r w:rsidRPr="00A500FA">
        <w:rPr>
          <w:rFonts w:ascii="Times New Roman" w:hAnsi="Times New Roman"/>
          <w:sz w:val="22"/>
        </w:rPr>
        <w:t>que continúen almacenados en la plataforma</w:t>
      </w:r>
      <w:r w:rsidRPr="00AC13A7">
        <w:rPr>
          <w:rFonts w:ascii="Times New Roman" w:hAnsi="Times New Roman"/>
          <w:b/>
          <w:bCs/>
          <w:sz w:val="22"/>
        </w:rPr>
        <w:t xml:space="preserve"> PREDIUM</w:t>
      </w:r>
      <w:r w:rsidRPr="00A500FA">
        <w:rPr>
          <w:rFonts w:ascii="Times New Roman" w:hAnsi="Times New Roman"/>
          <w:sz w:val="22"/>
        </w:rPr>
        <w:t xml:space="preserve"> excepto que la ley obligue a conservar a los cuales se les aplicará las condiciones del contrato.</w:t>
      </w:r>
    </w:p>
    <w:p w14:paraId="6A327165" w14:textId="77777777" w:rsidR="002C7B59" w:rsidRPr="00A500FA" w:rsidRDefault="002C7B59" w:rsidP="002C7B59">
      <w:pPr>
        <w:pStyle w:val="Prrafodelista"/>
        <w:rPr>
          <w:rFonts w:ascii="Times New Roman" w:hAnsi="Times New Roman"/>
          <w:sz w:val="22"/>
        </w:rPr>
      </w:pPr>
    </w:p>
    <w:p w14:paraId="2C352136"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 xml:space="preserve">Cooperación con el </w:t>
      </w:r>
      <w:r w:rsidRPr="00AC13A7">
        <w:rPr>
          <w:rFonts w:ascii="Times New Roman" w:hAnsi="Times New Roman"/>
          <w:b/>
          <w:bCs/>
          <w:sz w:val="22"/>
        </w:rPr>
        <w:t>CLIENTE</w:t>
      </w:r>
      <w:r w:rsidRPr="00A500FA">
        <w:rPr>
          <w:rFonts w:ascii="Times New Roman" w:hAnsi="Times New Roman"/>
          <w:sz w:val="22"/>
        </w:rPr>
        <w:t xml:space="preserve">: Ante procesos legales relacionados con datos del </w:t>
      </w:r>
      <w:r w:rsidRPr="00AC13A7">
        <w:rPr>
          <w:rFonts w:ascii="Times New Roman" w:hAnsi="Times New Roman"/>
          <w:b/>
          <w:bCs/>
          <w:sz w:val="22"/>
        </w:rPr>
        <w:t>CLIENTE</w:t>
      </w:r>
      <w:r w:rsidRPr="00A500FA">
        <w:rPr>
          <w:rFonts w:ascii="Times New Roman" w:hAnsi="Times New Roman"/>
          <w:sz w:val="22"/>
        </w:rPr>
        <w:t xml:space="preserve">, </w:t>
      </w:r>
      <w:r w:rsidRPr="00AC13A7">
        <w:rPr>
          <w:rFonts w:ascii="Times New Roman" w:hAnsi="Times New Roman"/>
          <w:b/>
          <w:bCs/>
          <w:sz w:val="22"/>
        </w:rPr>
        <w:t xml:space="preserve">CINTELI </w:t>
      </w:r>
      <w:r w:rsidRPr="00A500FA">
        <w:rPr>
          <w:rFonts w:ascii="Times New Roman" w:hAnsi="Times New Roman"/>
          <w:sz w:val="22"/>
        </w:rPr>
        <w:t xml:space="preserve">brindará el soporte requerido al CLIENTE en los términos de la ley. El </w:t>
      </w:r>
      <w:r w:rsidRPr="00AC13A7">
        <w:rPr>
          <w:rFonts w:ascii="Times New Roman" w:hAnsi="Times New Roman"/>
          <w:b/>
          <w:bCs/>
          <w:sz w:val="22"/>
        </w:rPr>
        <w:t>CLIENTE</w:t>
      </w:r>
      <w:r w:rsidRPr="00A500FA">
        <w:rPr>
          <w:rFonts w:ascii="Times New Roman" w:hAnsi="Times New Roman"/>
          <w:sz w:val="22"/>
        </w:rPr>
        <w:t xml:space="preserve"> asumirá los costos que dicho soporte requiera.</w:t>
      </w:r>
    </w:p>
    <w:p w14:paraId="0D47CF37" w14:textId="77777777" w:rsidR="002C7B59" w:rsidRPr="00A500FA" w:rsidRDefault="002C7B59" w:rsidP="002C7B59">
      <w:pPr>
        <w:spacing w:after="0" w:line="240" w:lineRule="auto"/>
        <w:rPr>
          <w:rFonts w:ascii="Times New Roman" w:hAnsi="Times New Roman"/>
          <w:sz w:val="22"/>
        </w:rPr>
      </w:pPr>
    </w:p>
    <w:p w14:paraId="16E5261C" w14:textId="77777777" w:rsidR="002C7B59" w:rsidRPr="00A500FA" w:rsidRDefault="002C7B59" w:rsidP="002C7B59">
      <w:pPr>
        <w:pStyle w:val="Prrafodelista"/>
        <w:spacing w:after="0" w:line="240" w:lineRule="auto"/>
        <w:ind w:left="567"/>
        <w:rPr>
          <w:rFonts w:ascii="Times New Roman" w:hAnsi="Times New Roman"/>
          <w:sz w:val="22"/>
        </w:rPr>
      </w:pPr>
    </w:p>
    <w:p w14:paraId="6FF3AB54" w14:textId="77777777" w:rsidR="002C7B59" w:rsidRPr="00A500FA" w:rsidRDefault="002C7B59" w:rsidP="002C7B59">
      <w:pPr>
        <w:pStyle w:val="Prrafodelista"/>
        <w:numPr>
          <w:ilvl w:val="0"/>
          <w:numId w:val="1"/>
        </w:numPr>
        <w:spacing w:after="0" w:line="240" w:lineRule="auto"/>
        <w:ind w:left="567" w:hanging="567"/>
        <w:rPr>
          <w:rFonts w:ascii="Times New Roman" w:hAnsi="Times New Roman"/>
          <w:sz w:val="22"/>
        </w:rPr>
      </w:pPr>
      <w:r w:rsidRPr="00A500FA">
        <w:rPr>
          <w:rFonts w:ascii="Times New Roman" w:hAnsi="Times New Roman"/>
          <w:sz w:val="22"/>
        </w:rPr>
        <w:t xml:space="preserve">Responsabilidad del </w:t>
      </w:r>
      <w:r w:rsidRPr="00AC13A7">
        <w:rPr>
          <w:rFonts w:ascii="Times New Roman" w:hAnsi="Times New Roman"/>
          <w:b/>
          <w:bCs/>
          <w:sz w:val="22"/>
        </w:rPr>
        <w:t>CLIENTE</w:t>
      </w:r>
    </w:p>
    <w:p w14:paraId="7200A754" w14:textId="77777777" w:rsidR="002C7B59" w:rsidRPr="00A500FA" w:rsidRDefault="002C7B59" w:rsidP="002C7B59">
      <w:pPr>
        <w:spacing w:after="0" w:line="240" w:lineRule="auto"/>
        <w:rPr>
          <w:rFonts w:ascii="Times New Roman" w:hAnsi="Times New Roman"/>
          <w:sz w:val="22"/>
        </w:rPr>
      </w:pPr>
    </w:p>
    <w:p w14:paraId="1E203E6C" w14:textId="0BFE9BD9" w:rsidR="002C7B59" w:rsidRPr="00A500FA" w:rsidRDefault="000F0296" w:rsidP="002C7B59">
      <w:pPr>
        <w:pStyle w:val="Prrafodelista"/>
        <w:numPr>
          <w:ilvl w:val="0"/>
          <w:numId w:val="2"/>
        </w:numPr>
        <w:spacing w:after="0" w:line="240" w:lineRule="auto"/>
        <w:ind w:left="567" w:hanging="567"/>
        <w:rPr>
          <w:rFonts w:ascii="Times New Roman" w:hAnsi="Times New Roman"/>
          <w:sz w:val="22"/>
        </w:rPr>
      </w:pPr>
      <w:r w:rsidRPr="00185C13">
        <w:rPr>
          <w:rFonts w:ascii="Times New Roman" w:hAnsi="Times New Roman"/>
          <w:sz w:val="22"/>
        </w:rPr>
        <w:t xml:space="preserve">Datos del </w:t>
      </w:r>
      <w:r w:rsidRPr="00185C13">
        <w:rPr>
          <w:rFonts w:ascii="Times New Roman" w:hAnsi="Times New Roman"/>
          <w:b/>
          <w:bCs/>
          <w:sz w:val="22"/>
        </w:rPr>
        <w:t>CLIENTE</w:t>
      </w:r>
      <w:r w:rsidRPr="00185C13">
        <w:rPr>
          <w:rFonts w:ascii="Times New Roman" w:hAnsi="Times New Roman"/>
          <w:sz w:val="22"/>
        </w:rPr>
        <w:t xml:space="preserve">:  El </w:t>
      </w:r>
      <w:r w:rsidRPr="00185C13">
        <w:rPr>
          <w:rFonts w:ascii="Times New Roman" w:hAnsi="Times New Roman"/>
          <w:b/>
          <w:bCs/>
          <w:sz w:val="22"/>
        </w:rPr>
        <w:t>CLIENTE</w:t>
      </w:r>
      <w:r w:rsidRPr="00185C13">
        <w:rPr>
          <w:rFonts w:ascii="Times New Roman" w:hAnsi="Times New Roman"/>
          <w:sz w:val="22"/>
        </w:rPr>
        <w:t xml:space="preserve"> es responsable de los datos del </w:t>
      </w:r>
      <w:r w:rsidRPr="00185C13">
        <w:rPr>
          <w:rFonts w:ascii="Times New Roman" w:hAnsi="Times New Roman"/>
          <w:b/>
          <w:bCs/>
          <w:sz w:val="22"/>
        </w:rPr>
        <w:t>CLIENTE</w:t>
      </w:r>
      <w:r w:rsidRPr="00185C13">
        <w:rPr>
          <w:rFonts w:ascii="Times New Roman" w:hAnsi="Times New Roman"/>
          <w:sz w:val="22"/>
        </w:rPr>
        <w:t xml:space="preserve"> y de su carga en la plataforma </w:t>
      </w:r>
      <w:r w:rsidRPr="0008112F">
        <w:rPr>
          <w:rFonts w:ascii="Times New Roman" w:hAnsi="Times New Roman"/>
          <w:b/>
          <w:bCs/>
          <w:sz w:val="22"/>
        </w:rPr>
        <w:t>PREDIUM</w:t>
      </w:r>
      <w:r w:rsidRPr="00185C13">
        <w:rPr>
          <w:rFonts w:ascii="Times New Roman" w:hAnsi="Times New Roman"/>
          <w:sz w:val="22"/>
        </w:rPr>
        <w:t xml:space="preserve"> y autoriza a </w:t>
      </w:r>
      <w:r w:rsidRPr="00185C13">
        <w:rPr>
          <w:rFonts w:ascii="Times New Roman" w:hAnsi="Times New Roman"/>
          <w:b/>
          <w:bCs/>
          <w:sz w:val="22"/>
        </w:rPr>
        <w:t>CINTELI</w:t>
      </w:r>
      <w:r w:rsidRPr="00185C13">
        <w:rPr>
          <w:rFonts w:ascii="Times New Roman" w:hAnsi="Times New Roman"/>
          <w:sz w:val="22"/>
        </w:rPr>
        <w:t xml:space="preserve"> para procesarlos únicamente con el fin de cumplir el objeto del CONTRATO DE CONSULTORIA No. 4131.010.26.1000 del 17 de agosto de 2022</w:t>
      </w:r>
      <w:r w:rsidR="002C7B59" w:rsidRPr="00A500FA">
        <w:rPr>
          <w:rFonts w:ascii="Times New Roman" w:hAnsi="Times New Roman"/>
          <w:sz w:val="22"/>
        </w:rPr>
        <w:t>.</w:t>
      </w:r>
    </w:p>
    <w:p w14:paraId="56078748" w14:textId="77777777" w:rsidR="002C7B59" w:rsidRPr="00A500FA" w:rsidRDefault="002C7B59" w:rsidP="002C7B59">
      <w:pPr>
        <w:spacing w:after="0" w:line="240" w:lineRule="auto"/>
        <w:rPr>
          <w:rFonts w:ascii="Times New Roman" w:hAnsi="Times New Roman"/>
          <w:sz w:val="22"/>
        </w:rPr>
      </w:pPr>
    </w:p>
    <w:p w14:paraId="79DDAB05"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 xml:space="preserve">Datos Personales: El </w:t>
      </w:r>
      <w:r w:rsidRPr="00AC13A7">
        <w:rPr>
          <w:rFonts w:ascii="Times New Roman" w:hAnsi="Times New Roman"/>
          <w:b/>
          <w:bCs/>
          <w:sz w:val="22"/>
        </w:rPr>
        <w:t xml:space="preserve">CLIENTE </w:t>
      </w:r>
      <w:r w:rsidRPr="00A500FA">
        <w:rPr>
          <w:rFonts w:ascii="Times New Roman" w:hAnsi="Times New Roman"/>
          <w:sz w:val="22"/>
        </w:rPr>
        <w:t xml:space="preserve">es responsable de recopilar, mantener y procesar todos los datos personales contenidos en los datos del </w:t>
      </w:r>
      <w:r w:rsidRPr="00AC13A7">
        <w:rPr>
          <w:rFonts w:ascii="Times New Roman" w:hAnsi="Times New Roman"/>
          <w:b/>
          <w:bCs/>
          <w:sz w:val="22"/>
        </w:rPr>
        <w:t xml:space="preserve">CLIENTE </w:t>
      </w:r>
      <w:r w:rsidRPr="00A500FA">
        <w:rPr>
          <w:rFonts w:ascii="Times New Roman" w:hAnsi="Times New Roman"/>
          <w:sz w:val="22"/>
        </w:rPr>
        <w:t>en los términos de la ley de protección de datos personales.</w:t>
      </w:r>
    </w:p>
    <w:p w14:paraId="47F6E52A" w14:textId="77777777" w:rsidR="002C7B59" w:rsidRPr="00A500FA" w:rsidRDefault="002C7B59" w:rsidP="002C7B59">
      <w:pPr>
        <w:pStyle w:val="Prrafodelista"/>
        <w:rPr>
          <w:rFonts w:ascii="Times New Roman" w:hAnsi="Times New Roman"/>
          <w:sz w:val="22"/>
        </w:rPr>
      </w:pPr>
    </w:p>
    <w:p w14:paraId="65C249F5"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proofErr w:type="gramStart"/>
      <w:r w:rsidRPr="00A500FA">
        <w:rPr>
          <w:rFonts w:ascii="Times New Roman" w:hAnsi="Times New Roman"/>
          <w:sz w:val="22"/>
        </w:rPr>
        <w:t>Seguridad :</w:t>
      </w:r>
      <w:proofErr w:type="gramEnd"/>
      <w:r w:rsidRPr="00A500FA">
        <w:rPr>
          <w:rFonts w:ascii="Times New Roman" w:hAnsi="Times New Roman"/>
          <w:sz w:val="22"/>
        </w:rPr>
        <w:t xml:space="preserve"> El </w:t>
      </w:r>
      <w:r w:rsidRPr="00AC13A7">
        <w:rPr>
          <w:rFonts w:ascii="Times New Roman" w:hAnsi="Times New Roman"/>
          <w:b/>
          <w:bCs/>
          <w:sz w:val="22"/>
        </w:rPr>
        <w:t>CLIENTE</w:t>
      </w:r>
      <w:r w:rsidRPr="00A500FA">
        <w:rPr>
          <w:rFonts w:ascii="Times New Roman" w:hAnsi="Times New Roman"/>
          <w:sz w:val="22"/>
        </w:rPr>
        <w:t xml:space="preserve"> es responsable de aplicar buenas prácticas de ciberseguridad y seguridad de la información durante el uso de la plataforma </w:t>
      </w:r>
      <w:r w:rsidRPr="00AC13A7">
        <w:rPr>
          <w:rFonts w:ascii="Times New Roman" w:hAnsi="Times New Roman"/>
          <w:b/>
          <w:bCs/>
          <w:sz w:val="22"/>
        </w:rPr>
        <w:t>PREDIUM</w:t>
      </w:r>
      <w:r w:rsidRPr="00A500FA">
        <w:rPr>
          <w:rFonts w:ascii="Times New Roman" w:hAnsi="Times New Roman"/>
          <w:sz w:val="22"/>
        </w:rPr>
        <w:t>.</w:t>
      </w:r>
    </w:p>
    <w:p w14:paraId="699C23B4" w14:textId="77777777" w:rsidR="002C7B59" w:rsidRPr="00A500FA" w:rsidRDefault="002C7B59" w:rsidP="002C7B59">
      <w:pPr>
        <w:pStyle w:val="Prrafodelista"/>
        <w:spacing w:after="0" w:line="240" w:lineRule="auto"/>
        <w:rPr>
          <w:rFonts w:ascii="Times New Roman" w:hAnsi="Times New Roman"/>
          <w:sz w:val="22"/>
        </w:rPr>
      </w:pPr>
    </w:p>
    <w:p w14:paraId="26129938"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 xml:space="preserve">Descarga parcial de información del </w:t>
      </w:r>
      <w:r w:rsidRPr="00AC13A7">
        <w:rPr>
          <w:rFonts w:ascii="Times New Roman" w:hAnsi="Times New Roman"/>
          <w:b/>
          <w:bCs/>
          <w:sz w:val="22"/>
        </w:rPr>
        <w:t>CLIENTE</w:t>
      </w:r>
      <w:r w:rsidRPr="00A500FA">
        <w:rPr>
          <w:rFonts w:ascii="Times New Roman" w:hAnsi="Times New Roman"/>
          <w:sz w:val="22"/>
        </w:rPr>
        <w:t xml:space="preserve">: Durante la vigencia de la suscripción el </w:t>
      </w:r>
      <w:r w:rsidRPr="00AC13A7">
        <w:rPr>
          <w:rFonts w:ascii="Times New Roman" w:hAnsi="Times New Roman"/>
          <w:b/>
          <w:bCs/>
          <w:sz w:val="22"/>
        </w:rPr>
        <w:t>CLIENTE</w:t>
      </w:r>
      <w:r w:rsidRPr="00A500FA">
        <w:rPr>
          <w:rFonts w:ascii="Times New Roman" w:hAnsi="Times New Roman"/>
          <w:sz w:val="22"/>
        </w:rPr>
        <w:t xml:space="preserve"> puede descargar y recuperar desde la plataforma </w:t>
      </w:r>
      <w:r w:rsidRPr="00AC13A7">
        <w:rPr>
          <w:rFonts w:ascii="Times New Roman" w:hAnsi="Times New Roman"/>
          <w:b/>
          <w:bCs/>
          <w:sz w:val="22"/>
        </w:rPr>
        <w:t>PREDIUM</w:t>
      </w:r>
      <w:r w:rsidRPr="00A500FA">
        <w:rPr>
          <w:rFonts w:ascii="Times New Roman" w:hAnsi="Times New Roman"/>
          <w:sz w:val="22"/>
        </w:rPr>
        <w:t xml:space="preserve"> sus datos en un formato estándar y sujetas a las condiciones técnicas disponibles de</w:t>
      </w:r>
      <w:r w:rsidRPr="00AC13A7">
        <w:rPr>
          <w:rFonts w:ascii="Times New Roman" w:hAnsi="Times New Roman"/>
          <w:b/>
          <w:bCs/>
          <w:sz w:val="22"/>
        </w:rPr>
        <w:t xml:space="preserve"> CINTELI </w:t>
      </w:r>
      <w:r w:rsidRPr="00A500FA">
        <w:rPr>
          <w:rFonts w:ascii="Times New Roman" w:hAnsi="Times New Roman"/>
          <w:sz w:val="22"/>
        </w:rPr>
        <w:t>y/o bajo común acuerdo.</w:t>
      </w:r>
    </w:p>
    <w:p w14:paraId="328CB13E" w14:textId="77777777" w:rsidR="002C7B59" w:rsidRPr="00A500FA" w:rsidRDefault="002C7B59" w:rsidP="002C7B59">
      <w:pPr>
        <w:pStyle w:val="Prrafodelista"/>
        <w:ind w:left="567" w:hanging="567"/>
        <w:rPr>
          <w:rFonts w:ascii="Times New Roman" w:hAnsi="Times New Roman"/>
          <w:sz w:val="22"/>
        </w:rPr>
      </w:pPr>
    </w:p>
    <w:p w14:paraId="5A785E54"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 xml:space="preserve">Descarga final de información del </w:t>
      </w:r>
      <w:r w:rsidRPr="00AC13A7">
        <w:rPr>
          <w:rFonts w:ascii="Times New Roman" w:hAnsi="Times New Roman"/>
          <w:b/>
          <w:bCs/>
          <w:sz w:val="22"/>
        </w:rPr>
        <w:t>CLIENTE</w:t>
      </w:r>
      <w:r w:rsidRPr="00A500FA">
        <w:rPr>
          <w:rFonts w:ascii="Times New Roman" w:hAnsi="Times New Roman"/>
          <w:sz w:val="22"/>
        </w:rPr>
        <w:t xml:space="preserve">: Antes de finalizar la vigencia de la suscripción el </w:t>
      </w:r>
      <w:r w:rsidRPr="00AC13A7">
        <w:rPr>
          <w:rFonts w:ascii="Times New Roman" w:hAnsi="Times New Roman"/>
          <w:b/>
          <w:bCs/>
          <w:sz w:val="22"/>
        </w:rPr>
        <w:t>CLIENTE</w:t>
      </w:r>
      <w:r w:rsidRPr="00A500FA">
        <w:rPr>
          <w:rFonts w:ascii="Times New Roman" w:hAnsi="Times New Roman"/>
          <w:sz w:val="22"/>
        </w:rPr>
        <w:t xml:space="preserve"> puede descargar y recuperar desde la plataforma </w:t>
      </w:r>
      <w:r w:rsidRPr="00AC13A7">
        <w:rPr>
          <w:rFonts w:ascii="Times New Roman" w:hAnsi="Times New Roman"/>
          <w:b/>
          <w:bCs/>
          <w:sz w:val="22"/>
        </w:rPr>
        <w:t xml:space="preserve">PREDIUM </w:t>
      </w:r>
      <w:r w:rsidRPr="00A500FA">
        <w:rPr>
          <w:rFonts w:ascii="Times New Roman" w:hAnsi="Times New Roman"/>
          <w:sz w:val="22"/>
        </w:rPr>
        <w:t xml:space="preserve">sus datos en un formato estándar y sujetas a las condiciones técnicas disponibles de </w:t>
      </w:r>
      <w:r w:rsidRPr="00AC13A7">
        <w:rPr>
          <w:rFonts w:ascii="Times New Roman" w:hAnsi="Times New Roman"/>
          <w:b/>
          <w:bCs/>
          <w:sz w:val="22"/>
        </w:rPr>
        <w:t>CINTELI</w:t>
      </w:r>
      <w:r w:rsidRPr="00A500FA">
        <w:rPr>
          <w:rFonts w:ascii="Times New Roman" w:hAnsi="Times New Roman"/>
          <w:sz w:val="22"/>
        </w:rPr>
        <w:t xml:space="preserve"> y/o bajo común acuerdo.</w:t>
      </w:r>
    </w:p>
    <w:p w14:paraId="56C7AF4E" w14:textId="77777777" w:rsidR="002C7B59" w:rsidRPr="00A500FA" w:rsidRDefault="002C7B59" w:rsidP="002C7B59">
      <w:pPr>
        <w:pStyle w:val="Prrafodelista"/>
        <w:rPr>
          <w:rFonts w:ascii="Times New Roman" w:hAnsi="Times New Roman"/>
          <w:sz w:val="22"/>
        </w:rPr>
      </w:pPr>
    </w:p>
    <w:p w14:paraId="459D27AA" w14:textId="05BE5C87" w:rsidR="002C7B59" w:rsidRPr="00A500FA" w:rsidRDefault="000F0296" w:rsidP="002C7B59">
      <w:pPr>
        <w:pStyle w:val="Prrafodelista"/>
        <w:numPr>
          <w:ilvl w:val="0"/>
          <w:numId w:val="2"/>
        </w:numPr>
        <w:spacing w:after="0" w:line="240" w:lineRule="auto"/>
        <w:ind w:left="567" w:hanging="567"/>
        <w:rPr>
          <w:rFonts w:ascii="Times New Roman" w:hAnsi="Times New Roman"/>
          <w:sz w:val="22"/>
        </w:rPr>
      </w:pPr>
      <w:r w:rsidRPr="000F0296">
        <w:rPr>
          <w:rFonts w:ascii="Times New Roman" w:hAnsi="Times New Roman"/>
          <w:sz w:val="22"/>
        </w:rPr>
        <w:lastRenderedPageBreak/>
        <w:t>-</w:t>
      </w:r>
      <w:r w:rsidRPr="000F0296">
        <w:rPr>
          <w:rFonts w:ascii="Times New Roman" w:hAnsi="Times New Roman"/>
          <w:sz w:val="22"/>
        </w:rPr>
        <w:tab/>
        <w:t xml:space="preserve">Uso y soporte de la plataforma </w:t>
      </w:r>
      <w:r w:rsidRPr="00AC13A7">
        <w:rPr>
          <w:rFonts w:ascii="Times New Roman" w:hAnsi="Times New Roman"/>
          <w:b/>
          <w:bCs/>
          <w:sz w:val="22"/>
        </w:rPr>
        <w:t>PREDIUM</w:t>
      </w:r>
      <w:r w:rsidRPr="000F0296">
        <w:rPr>
          <w:rFonts w:ascii="Times New Roman" w:hAnsi="Times New Roman"/>
          <w:sz w:val="22"/>
        </w:rPr>
        <w:t xml:space="preserve">: El </w:t>
      </w:r>
      <w:r w:rsidRPr="00AC13A7">
        <w:rPr>
          <w:rFonts w:ascii="Times New Roman" w:hAnsi="Times New Roman"/>
          <w:b/>
          <w:bCs/>
          <w:sz w:val="22"/>
        </w:rPr>
        <w:t>CLIENTE</w:t>
      </w:r>
      <w:r w:rsidRPr="000F0296">
        <w:rPr>
          <w:rFonts w:ascii="Times New Roman" w:hAnsi="Times New Roman"/>
          <w:sz w:val="22"/>
        </w:rPr>
        <w:t xml:space="preserve"> es responsable por usar el servicio de la plataforma </w:t>
      </w:r>
      <w:r w:rsidRPr="00AC13A7">
        <w:rPr>
          <w:rFonts w:ascii="Times New Roman" w:hAnsi="Times New Roman"/>
          <w:b/>
          <w:bCs/>
          <w:sz w:val="22"/>
        </w:rPr>
        <w:t>PREDIUM</w:t>
      </w:r>
      <w:r w:rsidRPr="000F0296">
        <w:rPr>
          <w:rFonts w:ascii="Times New Roman" w:hAnsi="Times New Roman"/>
          <w:sz w:val="22"/>
        </w:rPr>
        <w:t xml:space="preserve"> en los términos y condiciones del CONTRATO DE CONSULTORIA No. 4131.010.26.1000 del 17 de agosto de 2022</w:t>
      </w:r>
      <w:r w:rsidR="002C7B59" w:rsidRPr="00A500FA">
        <w:rPr>
          <w:rFonts w:ascii="Times New Roman" w:hAnsi="Times New Roman"/>
          <w:sz w:val="22"/>
        </w:rPr>
        <w:t>.</w:t>
      </w:r>
    </w:p>
    <w:p w14:paraId="51EF3C1B" w14:textId="77777777" w:rsidR="00D400B4" w:rsidRPr="00A500FA" w:rsidRDefault="00D400B4" w:rsidP="00A500FA">
      <w:pPr>
        <w:pStyle w:val="Prrafodelista"/>
        <w:rPr>
          <w:rFonts w:ascii="Times New Roman" w:hAnsi="Times New Roman"/>
          <w:sz w:val="22"/>
        </w:rPr>
      </w:pPr>
    </w:p>
    <w:p w14:paraId="08DD25F5" w14:textId="4BF25C83" w:rsidR="00D400B4" w:rsidRPr="000633A4" w:rsidRDefault="00D400B4" w:rsidP="00D400B4">
      <w:pPr>
        <w:pStyle w:val="Prrafodelista"/>
        <w:numPr>
          <w:ilvl w:val="0"/>
          <w:numId w:val="2"/>
        </w:numPr>
        <w:spacing w:after="0" w:line="240" w:lineRule="auto"/>
        <w:ind w:left="567" w:hanging="567"/>
        <w:rPr>
          <w:rFonts w:ascii="Times New Roman" w:hAnsi="Times New Roman"/>
          <w:sz w:val="22"/>
        </w:rPr>
      </w:pPr>
      <w:r w:rsidRPr="000633A4">
        <w:rPr>
          <w:rFonts w:ascii="Times New Roman" w:hAnsi="Times New Roman"/>
          <w:sz w:val="22"/>
        </w:rPr>
        <w:t xml:space="preserve">Pagar el valor de la suscripción. </w:t>
      </w:r>
    </w:p>
    <w:p w14:paraId="713C6965" w14:textId="77777777" w:rsidR="00D400B4" w:rsidRPr="000633A4" w:rsidRDefault="00D400B4" w:rsidP="00D400B4">
      <w:pPr>
        <w:spacing w:after="0" w:line="240" w:lineRule="auto"/>
        <w:rPr>
          <w:rFonts w:ascii="Times New Roman" w:hAnsi="Times New Roman"/>
          <w:sz w:val="22"/>
        </w:rPr>
      </w:pPr>
    </w:p>
    <w:p w14:paraId="187B7D84" w14:textId="0FA0918E" w:rsidR="00D400B4" w:rsidRPr="000633A4" w:rsidRDefault="00D400B4" w:rsidP="00D400B4">
      <w:pPr>
        <w:pStyle w:val="Prrafodelista"/>
        <w:numPr>
          <w:ilvl w:val="0"/>
          <w:numId w:val="2"/>
        </w:numPr>
        <w:spacing w:after="0" w:line="240" w:lineRule="auto"/>
        <w:ind w:left="567" w:hanging="567"/>
        <w:rPr>
          <w:rFonts w:ascii="Times New Roman" w:hAnsi="Times New Roman"/>
          <w:sz w:val="22"/>
        </w:rPr>
      </w:pPr>
      <w:r w:rsidRPr="000633A4">
        <w:rPr>
          <w:rFonts w:ascii="Times New Roman" w:hAnsi="Times New Roman"/>
          <w:sz w:val="22"/>
        </w:rPr>
        <w:t xml:space="preserve">Suministrar anualmente, a solicitud de </w:t>
      </w:r>
      <w:r w:rsidRPr="00AC13A7">
        <w:rPr>
          <w:rFonts w:ascii="Times New Roman" w:hAnsi="Times New Roman"/>
          <w:b/>
          <w:bCs/>
          <w:sz w:val="22"/>
        </w:rPr>
        <w:t>CINTELI</w:t>
      </w:r>
      <w:r w:rsidRPr="000633A4">
        <w:rPr>
          <w:rFonts w:ascii="Times New Roman" w:hAnsi="Times New Roman"/>
          <w:sz w:val="22"/>
        </w:rPr>
        <w:t>, una certificación de que el programa se está utilizando de conformidad con las disposiciones contenidas en el presente Acuerdo.</w:t>
      </w:r>
    </w:p>
    <w:p w14:paraId="32D08B28" w14:textId="77777777" w:rsidR="00D400B4" w:rsidRPr="000633A4" w:rsidRDefault="00D400B4" w:rsidP="00D400B4">
      <w:pPr>
        <w:spacing w:after="0" w:line="240" w:lineRule="auto"/>
        <w:rPr>
          <w:rFonts w:ascii="Times New Roman" w:hAnsi="Times New Roman"/>
          <w:sz w:val="22"/>
        </w:rPr>
      </w:pPr>
    </w:p>
    <w:p w14:paraId="0E0E4A3E" w14:textId="7F27723C" w:rsidR="00D400B4" w:rsidRPr="000633A4" w:rsidRDefault="00D400B4" w:rsidP="00D400B4">
      <w:pPr>
        <w:pStyle w:val="Prrafodelista"/>
        <w:numPr>
          <w:ilvl w:val="0"/>
          <w:numId w:val="2"/>
        </w:numPr>
        <w:spacing w:after="0" w:line="240" w:lineRule="auto"/>
        <w:ind w:left="567" w:hanging="567"/>
        <w:rPr>
          <w:rFonts w:ascii="Times New Roman" w:hAnsi="Times New Roman"/>
          <w:sz w:val="22"/>
        </w:rPr>
      </w:pPr>
      <w:r w:rsidRPr="000633A4">
        <w:rPr>
          <w:rFonts w:ascii="Times New Roman" w:hAnsi="Times New Roman"/>
          <w:sz w:val="22"/>
        </w:rPr>
        <w:t xml:space="preserve">Permitir que </w:t>
      </w:r>
      <w:r w:rsidRPr="00AC13A7">
        <w:rPr>
          <w:rFonts w:ascii="Times New Roman" w:hAnsi="Times New Roman"/>
          <w:b/>
          <w:bCs/>
          <w:sz w:val="22"/>
        </w:rPr>
        <w:t>CINTELI</w:t>
      </w:r>
      <w:r w:rsidRPr="000633A4">
        <w:rPr>
          <w:rFonts w:ascii="Times New Roman" w:hAnsi="Times New Roman"/>
          <w:sz w:val="22"/>
        </w:rPr>
        <w:t xml:space="preserve"> efectúe u ordene en cualquier momento inspecciones a las instalaciones o máquinas de computación que posea a fin de verificar</w:t>
      </w:r>
      <w:r w:rsidRPr="00A500FA">
        <w:rPr>
          <w:rFonts w:ascii="Times New Roman" w:hAnsi="Times New Roman"/>
          <w:sz w:val="22"/>
        </w:rPr>
        <w:t xml:space="preserve"> el cumplimiento de </w:t>
      </w:r>
      <w:r w:rsidRPr="000633A4">
        <w:rPr>
          <w:rFonts w:ascii="Times New Roman" w:hAnsi="Times New Roman"/>
          <w:sz w:val="22"/>
        </w:rPr>
        <w:t>lo estipulado</w:t>
      </w:r>
      <w:r w:rsidRPr="00A500FA">
        <w:rPr>
          <w:rFonts w:ascii="Times New Roman" w:hAnsi="Times New Roman"/>
          <w:sz w:val="22"/>
        </w:rPr>
        <w:t xml:space="preserve"> en </w:t>
      </w:r>
      <w:r w:rsidRPr="000633A4">
        <w:rPr>
          <w:rFonts w:ascii="Times New Roman" w:hAnsi="Times New Roman"/>
          <w:sz w:val="22"/>
        </w:rPr>
        <w:t>el presente Acuerdo.</w:t>
      </w:r>
    </w:p>
    <w:p w14:paraId="49699114" w14:textId="77777777" w:rsidR="00D400B4" w:rsidRPr="000633A4" w:rsidRDefault="00D400B4" w:rsidP="00D400B4">
      <w:pPr>
        <w:spacing w:after="0" w:line="240" w:lineRule="auto"/>
        <w:rPr>
          <w:rFonts w:ascii="Times New Roman" w:hAnsi="Times New Roman"/>
          <w:sz w:val="22"/>
        </w:rPr>
      </w:pPr>
    </w:p>
    <w:p w14:paraId="5542F547" w14:textId="380F478F" w:rsidR="00D400B4" w:rsidRPr="000633A4" w:rsidRDefault="00D400B4" w:rsidP="00D400B4">
      <w:pPr>
        <w:pStyle w:val="Prrafodelista"/>
        <w:numPr>
          <w:ilvl w:val="0"/>
          <w:numId w:val="2"/>
        </w:numPr>
        <w:spacing w:after="0" w:line="240" w:lineRule="auto"/>
        <w:ind w:left="567" w:hanging="567"/>
        <w:rPr>
          <w:rFonts w:ascii="Times New Roman" w:hAnsi="Times New Roman"/>
          <w:sz w:val="22"/>
        </w:rPr>
      </w:pPr>
      <w:r w:rsidRPr="000633A4">
        <w:rPr>
          <w:rFonts w:ascii="Times New Roman" w:hAnsi="Times New Roman"/>
          <w:sz w:val="22"/>
        </w:rPr>
        <w:t>Tomar medidas preventivas usuales en la actividad de computación,</w:t>
      </w:r>
      <w:r w:rsidRPr="00A500FA">
        <w:rPr>
          <w:rFonts w:ascii="Times New Roman" w:hAnsi="Times New Roman"/>
          <w:sz w:val="22"/>
        </w:rPr>
        <w:t xml:space="preserve"> con </w:t>
      </w:r>
      <w:r w:rsidRPr="000633A4">
        <w:rPr>
          <w:rFonts w:ascii="Times New Roman" w:hAnsi="Times New Roman"/>
          <w:sz w:val="22"/>
        </w:rPr>
        <w:t>el fin de evitar que se produzcan fallas que le causen cualquier tipo de daño o perjuicio, ya sea a</w:t>
      </w:r>
      <w:r w:rsidRPr="00AC13A7">
        <w:rPr>
          <w:rFonts w:ascii="Times New Roman" w:hAnsi="Times New Roman"/>
          <w:b/>
          <w:bCs/>
          <w:sz w:val="22"/>
        </w:rPr>
        <w:t xml:space="preserve"> CINTELI</w:t>
      </w:r>
      <w:r w:rsidRPr="000633A4">
        <w:rPr>
          <w:rFonts w:ascii="Times New Roman" w:hAnsi="Times New Roman"/>
          <w:sz w:val="22"/>
        </w:rPr>
        <w:t xml:space="preserve"> o a terceros,</w:t>
      </w:r>
    </w:p>
    <w:p w14:paraId="642D392F" w14:textId="77777777" w:rsidR="00D400B4" w:rsidRPr="000633A4" w:rsidRDefault="00D400B4" w:rsidP="00D400B4">
      <w:pPr>
        <w:spacing w:after="0" w:line="240" w:lineRule="auto"/>
        <w:rPr>
          <w:rFonts w:ascii="Times New Roman" w:hAnsi="Times New Roman"/>
          <w:sz w:val="22"/>
        </w:rPr>
      </w:pPr>
    </w:p>
    <w:p w14:paraId="64ACBD83" w14:textId="08AFCDCE" w:rsidR="00D400B4" w:rsidRPr="00A500FA" w:rsidRDefault="00D400B4" w:rsidP="00D400B4">
      <w:pPr>
        <w:pStyle w:val="Prrafodelista"/>
        <w:numPr>
          <w:ilvl w:val="0"/>
          <w:numId w:val="2"/>
        </w:numPr>
        <w:spacing w:after="0" w:line="240" w:lineRule="auto"/>
        <w:ind w:left="567" w:hanging="567"/>
        <w:rPr>
          <w:rFonts w:ascii="Times New Roman" w:hAnsi="Times New Roman"/>
          <w:sz w:val="22"/>
        </w:rPr>
      </w:pPr>
      <w:proofErr w:type="gramStart"/>
      <w:r w:rsidRPr="000633A4">
        <w:rPr>
          <w:rFonts w:ascii="Times New Roman" w:hAnsi="Times New Roman"/>
          <w:sz w:val="22"/>
        </w:rPr>
        <w:t>Exonerar</w:t>
      </w:r>
      <w:proofErr w:type="gramEnd"/>
      <w:r w:rsidRPr="000633A4">
        <w:rPr>
          <w:rFonts w:ascii="Times New Roman" w:hAnsi="Times New Roman"/>
          <w:sz w:val="22"/>
        </w:rPr>
        <w:t xml:space="preserve"> en cualquier caso, al </w:t>
      </w:r>
      <w:r w:rsidRPr="00AC13A7">
        <w:rPr>
          <w:rFonts w:ascii="Times New Roman" w:hAnsi="Times New Roman"/>
          <w:b/>
          <w:bCs/>
          <w:sz w:val="22"/>
        </w:rPr>
        <w:t>CINTELI</w:t>
      </w:r>
      <w:r w:rsidRPr="000633A4">
        <w:rPr>
          <w:rFonts w:ascii="Times New Roman" w:hAnsi="Times New Roman"/>
          <w:sz w:val="22"/>
        </w:rPr>
        <w:t xml:space="preserve"> de toda responsabilidad derivada de </w:t>
      </w:r>
      <w:r w:rsidRPr="00A500FA">
        <w:rPr>
          <w:rFonts w:ascii="Times New Roman" w:hAnsi="Times New Roman"/>
          <w:sz w:val="22"/>
        </w:rPr>
        <w:t xml:space="preserve">los </w:t>
      </w:r>
      <w:r w:rsidRPr="000633A4">
        <w:rPr>
          <w:rFonts w:ascii="Times New Roman" w:hAnsi="Times New Roman"/>
          <w:sz w:val="22"/>
        </w:rPr>
        <w:t>daños o perjuicios que pueda sufrir</w:t>
      </w:r>
      <w:r w:rsidRPr="00AC13A7">
        <w:rPr>
          <w:rFonts w:ascii="Times New Roman" w:hAnsi="Times New Roman"/>
          <w:b/>
          <w:bCs/>
          <w:sz w:val="22"/>
        </w:rPr>
        <w:t xml:space="preserve"> CINTELI</w:t>
      </w:r>
      <w:r w:rsidRPr="000633A4">
        <w:rPr>
          <w:rFonts w:ascii="Times New Roman" w:hAnsi="Times New Roman"/>
          <w:sz w:val="22"/>
        </w:rPr>
        <w:t xml:space="preserve"> como consecuencia directa o indirecta </w:t>
      </w:r>
      <w:r w:rsidRPr="00A500FA">
        <w:rPr>
          <w:rFonts w:ascii="Times New Roman" w:hAnsi="Times New Roman"/>
          <w:sz w:val="22"/>
        </w:rPr>
        <w:t xml:space="preserve">del uso </w:t>
      </w:r>
      <w:r w:rsidRPr="000633A4">
        <w:rPr>
          <w:rFonts w:ascii="Times New Roman" w:hAnsi="Times New Roman"/>
          <w:sz w:val="22"/>
        </w:rPr>
        <w:t xml:space="preserve">inadecuado que se haga </w:t>
      </w:r>
      <w:r w:rsidRPr="00A500FA">
        <w:rPr>
          <w:rFonts w:ascii="Times New Roman" w:hAnsi="Times New Roman"/>
          <w:sz w:val="22"/>
        </w:rPr>
        <w:t>de la plataforma</w:t>
      </w:r>
      <w:r w:rsidRPr="000633A4">
        <w:rPr>
          <w:rFonts w:ascii="Times New Roman" w:hAnsi="Times New Roman"/>
          <w:sz w:val="22"/>
        </w:rPr>
        <w:t>;</w:t>
      </w:r>
    </w:p>
    <w:p w14:paraId="66FD0A45" w14:textId="0D746F1C" w:rsidR="002C7B59" w:rsidRPr="00A500FA" w:rsidRDefault="002C7B59" w:rsidP="002C7B59">
      <w:pPr>
        <w:spacing w:after="0" w:line="240" w:lineRule="auto"/>
        <w:rPr>
          <w:rFonts w:ascii="Times New Roman" w:hAnsi="Times New Roman"/>
          <w:sz w:val="22"/>
        </w:rPr>
      </w:pPr>
    </w:p>
    <w:p w14:paraId="147FECAF" w14:textId="77777777" w:rsidR="002C7B59" w:rsidRPr="00A500FA" w:rsidRDefault="002C7B59" w:rsidP="002C7B59">
      <w:pPr>
        <w:pStyle w:val="Prrafodelista"/>
        <w:numPr>
          <w:ilvl w:val="0"/>
          <w:numId w:val="1"/>
        </w:numPr>
        <w:spacing w:after="0" w:line="240" w:lineRule="auto"/>
        <w:ind w:left="567" w:hanging="567"/>
        <w:rPr>
          <w:rFonts w:ascii="Times New Roman" w:hAnsi="Times New Roman"/>
          <w:sz w:val="22"/>
        </w:rPr>
      </w:pPr>
      <w:r w:rsidRPr="00A500FA">
        <w:rPr>
          <w:rFonts w:ascii="Times New Roman" w:hAnsi="Times New Roman"/>
          <w:sz w:val="22"/>
        </w:rPr>
        <w:t>Módulos de la plataforma y usuarios licenciados</w:t>
      </w:r>
    </w:p>
    <w:p w14:paraId="0AA7B378" w14:textId="77777777" w:rsidR="002C7B59" w:rsidRPr="00A500FA" w:rsidRDefault="002C7B59" w:rsidP="002C7B59">
      <w:pPr>
        <w:spacing w:after="0" w:line="240" w:lineRule="auto"/>
        <w:rPr>
          <w:rFonts w:ascii="Times New Roman" w:hAnsi="Times New Roman"/>
          <w:sz w:val="22"/>
        </w:rPr>
      </w:pPr>
    </w:p>
    <w:p w14:paraId="5E9CB76B" w14:textId="77777777" w:rsidR="002C7B59" w:rsidRPr="00A500FA" w:rsidRDefault="002C7B59" w:rsidP="002C7B59">
      <w:pPr>
        <w:spacing w:after="0" w:line="240" w:lineRule="auto"/>
        <w:rPr>
          <w:rFonts w:ascii="Times New Roman" w:hAnsi="Times New Roman"/>
          <w:sz w:val="22"/>
        </w:rPr>
      </w:pPr>
      <w:r w:rsidRPr="00A500FA">
        <w:rPr>
          <w:rFonts w:ascii="Times New Roman" w:hAnsi="Times New Roman"/>
          <w:sz w:val="22"/>
        </w:rPr>
        <w:t xml:space="preserve">La siguiente tabla muestra la suscripción en la modalidad de software como un servicio (SaaS) sobre la plataforma </w:t>
      </w:r>
      <w:r w:rsidRPr="00AC13A7">
        <w:rPr>
          <w:rFonts w:ascii="Times New Roman" w:hAnsi="Times New Roman"/>
          <w:b/>
          <w:bCs/>
          <w:sz w:val="22"/>
        </w:rPr>
        <w:t xml:space="preserve">PREDIUM </w:t>
      </w:r>
      <w:r w:rsidRPr="00A500FA">
        <w:rPr>
          <w:rFonts w:ascii="Times New Roman" w:hAnsi="Times New Roman"/>
          <w:sz w:val="22"/>
        </w:rPr>
        <w:t xml:space="preserve">con los módulos y cantidad de usuarios adquiridos por el </w:t>
      </w:r>
      <w:r w:rsidRPr="00AC13A7">
        <w:rPr>
          <w:rFonts w:ascii="Times New Roman" w:hAnsi="Times New Roman"/>
          <w:b/>
          <w:bCs/>
          <w:sz w:val="22"/>
        </w:rPr>
        <w:t>CLIENTE</w:t>
      </w:r>
      <w:r w:rsidRPr="00A500FA">
        <w:rPr>
          <w:rFonts w:ascii="Times New Roman" w:hAnsi="Times New Roman"/>
          <w:sz w:val="22"/>
        </w:rPr>
        <w:t xml:space="preserve">. </w:t>
      </w:r>
    </w:p>
    <w:p w14:paraId="3D355FE2" w14:textId="77777777" w:rsidR="002C7B59" w:rsidRPr="00A500FA" w:rsidRDefault="002C7B59" w:rsidP="002C7B59">
      <w:pPr>
        <w:pStyle w:val="Prrafodelista"/>
        <w:spacing w:after="0" w:line="240" w:lineRule="auto"/>
        <w:ind w:left="567"/>
        <w:rPr>
          <w:rFonts w:ascii="Times New Roman" w:hAnsi="Times New Roman"/>
          <w:sz w:val="22"/>
        </w:rPr>
      </w:pPr>
    </w:p>
    <w:tbl>
      <w:tblPr>
        <w:tblStyle w:val="Tablaconcuadrcula"/>
        <w:tblW w:w="6367" w:type="dxa"/>
        <w:jc w:val="center"/>
        <w:tblLook w:val="04A0" w:firstRow="1" w:lastRow="0" w:firstColumn="1" w:lastColumn="0" w:noHBand="0" w:noVBand="1"/>
      </w:tblPr>
      <w:tblGrid>
        <w:gridCol w:w="608"/>
        <w:gridCol w:w="5759"/>
      </w:tblGrid>
      <w:tr w:rsidR="00D400B4" w:rsidRPr="000633A4" w14:paraId="73926FFB" w14:textId="77777777" w:rsidTr="00A500FA">
        <w:trPr>
          <w:trHeight w:val="275"/>
          <w:jc w:val="center"/>
        </w:trPr>
        <w:tc>
          <w:tcPr>
            <w:tcW w:w="600" w:type="dxa"/>
            <w:shd w:val="clear" w:color="auto" w:fill="D9D9D9" w:themeFill="background1" w:themeFillShade="D9"/>
            <w:vAlign w:val="center"/>
          </w:tcPr>
          <w:p w14:paraId="43AC3D0A"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ítem</w:t>
            </w:r>
          </w:p>
        </w:tc>
        <w:tc>
          <w:tcPr>
            <w:tcW w:w="5767" w:type="dxa"/>
            <w:shd w:val="clear" w:color="auto" w:fill="D9D9D9" w:themeFill="background1" w:themeFillShade="D9"/>
            <w:vAlign w:val="center"/>
          </w:tcPr>
          <w:p w14:paraId="41AE7D9A"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Modulo plataforma PREDIUM</w:t>
            </w:r>
          </w:p>
        </w:tc>
      </w:tr>
      <w:tr w:rsidR="00D400B4" w:rsidRPr="000633A4" w14:paraId="42BEB5EA" w14:textId="77777777" w:rsidTr="00A500FA">
        <w:trPr>
          <w:trHeight w:val="265"/>
          <w:jc w:val="center"/>
        </w:trPr>
        <w:tc>
          <w:tcPr>
            <w:tcW w:w="600" w:type="dxa"/>
            <w:vAlign w:val="center"/>
          </w:tcPr>
          <w:p w14:paraId="53DEF2C8"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1</w:t>
            </w:r>
          </w:p>
        </w:tc>
        <w:tc>
          <w:tcPr>
            <w:tcW w:w="5767" w:type="dxa"/>
            <w:vAlign w:val="center"/>
          </w:tcPr>
          <w:p w14:paraId="2B14D393" w14:textId="77777777" w:rsidR="00D400B4" w:rsidRPr="00A500FA" w:rsidRDefault="00D400B4" w:rsidP="00C9134A">
            <w:pPr>
              <w:spacing w:after="0"/>
              <w:rPr>
                <w:rFonts w:ascii="Times New Roman" w:hAnsi="Times New Roman"/>
                <w:sz w:val="22"/>
              </w:rPr>
            </w:pPr>
            <w:r w:rsidRPr="00A500FA">
              <w:rPr>
                <w:rFonts w:ascii="Times New Roman" w:hAnsi="Times New Roman"/>
                <w:sz w:val="22"/>
              </w:rPr>
              <w:t>CONSULTAS</w:t>
            </w:r>
          </w:p>
        </w:tc>
      </w:tr>
      <w:tr w:rsidR="00D400B4" w:rsidRPr="000633A4" w14:paraId="70F2D038" w14:textId="77777777" w:rsidTr="00A500FA">
        <w:trPr>
          <w:trHeight w:val="275"/>
          <w:jc w:val="center"/>
        </w:trPr>
        <w:tc>
          <w:tcPr>
            <w:tcW w:w="600" w:type="dxa"/>
            <w:vAlign w:val="center"/>
          </w:tcPr>
          <w:p w14:paraId="2955A089"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2</w:t>
            </w:r>
          </w:p>
        </w:tc>
        <w:tc>
          <w:tcPr>
            <w:tcW w:w="5767" w:type="dxa"/>
            <w:vAlign w:val="center"/>
          </w:tcPr>
          <w:p w14:paraId="54FC6908" w14:textId="77777777" w:rsidR="00D400B4" w:rsidRPr="00A500FA" w:rsidRDefault="00D400B4" w:rsidP="00C9134A">
            <w:pPr>
              <w:spacing w:after="0"/>
              <w:rPr>
                <w:rFonts w:ascii="Times New Roman" w:hAnsi="Times New Roman"/>
                <w:sz w:val="22"/>
              </w:rPr>
            </w:pPr>
            <w:r w:rsidRPr="00A500FA">
              <w:rPr>
                <w:rFonts w:ascii="Times New Roman" w:hAnsi="Times New Roman"/>
                <w:sz w:val="22"/>
              </w:rPr>
              <w:t>SOLICITUDES</w:t>
            </w:r>
          </w:p>
        </w:tc>
      </w:tr>
      <w:tr w:rsidR="00D400B4" w:rsidRPr="000633A4" w14:paraId="06D2F7EA" w14:textId="77777777" w:rsidTr="00A500FA">
        <w:trPr>
          <w:trHeight w:val="265"/>
          <w:jc w:val="center"/>
        </w:trPr>
        <w:tc>
          <w:tcPr>
            <w:tcW w:w="600" w:type="dxa"/>
            <w:vAlign w:val="center"/>
          </w:tcPr>
          <w:p w14:paraId="2E2AE137"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3</w:t>
            </w:r>
          </w:p>
        </w:tc>
        <w:tc>
          <w:tcPr>
            <w:tcW w:w="5767" w:type="dxa"/>
            <w:vAlign w:val="center"/>
          </w:tcPr>
          <w:p w14:paraId="3E0ED1F9" w14:textId="77777777" w:rsidR="00D400B4" w:rsidRPr="00A500FA" w:rsidRDefault="00D400B4" w:rsidP="00C9134A">
            <w:pPr>
              <w:spacing w:after="0"/>
              <w:rPr>
                <w:rFonts w:ascii="Times New Roman" w:hAnsi="Times New Roman"/>
                <w:sz w:val="22"/>
              </w:rPr>
            </w:pPr>
            <w:r w:rsidRPr="00A500FA">
              <w:rPr>
                <w:rFonts w:ascii="Times New Roman" w:hAnsi="Times New Roman"/>
                <w:sz w:val="22"/>
              </w:rPr>
              <w:t>ASIGNACION</w:t>
            </w:r>
          </w:p>
        </w:tc>
      </w:tr>
      <w:tr w:rsidR="00D400B4" w:rsidRPr="000633A4" w14:paraId="6C35EAE2" w14:textId="77777777" w:rsidTr="00A500FA">
        <w:trPr>
          <w:trHeight w:val="275"/>
          <w:jc w:val="center"/>
        </w:trPr>
        <w:tc>
          <w:tcPr>
            <w:tcW w:w="600" w:type="dxa"/>
            <w:vAlign w:val="center"/>
          </w:tcPr>
          <w:p w14:paraId="667D8BFF"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4</w:t>
            </w:r>
          </w:p>
        </w:tc>
        <w:tc>
          <w:tcPr>
            <w:tcW w:w="5767" w:type="dxa"/>
            <w:vAlign w:val="center"/>
          </w:tcPr>
          <w:p w14:paraId="7970941E" w14:textId="77777777" w:rsidR="00D400B4" w:rsidRPr="00A500FA" w:rsidRDefault="00D400B4" w:rsidP="00C9134A">
            <w:pPr>
              <w:spacing w:after="0"/>
              <w:rPr>
                <w:rFonts w:ascii="Times New Roman" w:hAnsi="Times New Roman"/>
                <w:sz w:val="22"/>
              </w:rPr>
            </w:pPr>
            <w:r w:rsidRPr="00A500FA">
              <w:rPr>
                <w:rFonts w:ascii="Times New Roman" w:hAnsi="Times New Roman"/>
                <w:sz w:val="22"/>
              </w:rPr>
              <w:t>EJECUCION</w:t>
            </w:r>
          </w:p>
        </w:tc>
      </w:tr>
      <w:tr w:rsidR="00D400B4" w:rsidRPr="000633A4" w14:paraId="7F624EB2" w14:textId="77777777" w:rsidTr="00A500FA">
        <w:trPr>
          <w:trHeight w:val="275"/>
          <w:jc w:val="center"/>
        </w:trPr>
        <w:tc>
          <w:tcPr>
            <w:tcW w:w="600" w:type="dxa"/>
            <w:vAlign w:val="center"/>
          </w:tcPr>
          <w:p w14:paraId="6B80C5A1"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5</w:t>
            </w:r>
          </w:p>
        </w:tc>
        <w:tc>
          <w:tcPr>
            <w:tcW w:w="5767" w:type="dxa"/>
            <w:vAlign w:val="center"/>
          </w:tcPr>
          <w:p w14:paraId="462A901F" w14:textId="77777777" w:rsidR="00D400B4" w:rsidRPr="00A500FA" w:rsidRDefault="00D400B4" w:rsidP="00C9134A">
            <w:pPr>
              <w:spacing w:after="0"/>
              <w:rPr>
                <w:rFonts w:ascii="Times New Roman" w:hAnsi="Times New Roman"/>
                <w:sz w:val="22"/>
              </w:rPr>
            </w:pPr>
            <w:r w:rsidRPr="00A500FA">
              <w:rPr>
                <w:rFonts w:ascii="Times New Roman" w:hAnsi="Times New Roman"/>
                <w:sz w:val="22"/>
              </w:rPr>
              <w:t>VALIDACION</w:t>
            </w:r>
          </w:p>
        </w:tc>
      </w:tr>
      <w:tr w:rsidR="00D400B4" w:rsidRPr="000633A4" w14:paraId="65B27A00" w14:textId="77777777" w:rsidTr="00A500FA">
        <w:trPr>
          <w:trHeight w:val="275"/>
          <w:jc w:val="center"/>
        </w:trPr>
        <w:tc>
          <w:tcPr>
            <w:tcW w:w="600" w:type="dxa"/>
            <w:vAlign w:val="center"/>
          </w:tcPr>
          <w:p w14:paraId="79720B1B"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6</w:t>
            </w:r>
          </w:p>
        </w:tc>
        <w:tc>
          <w:tcPr>
            <w:tcW w:w="5767" w:type="dxa"/>
            <w:vAlign w:val="center"/>
          </w:tcPr>
          <w:p w14:paraId="2721022C" w14:textId="77777777" w:rsidR="00D400B4" w:rsidRPr="00A500FA" w:rsidRDefault="00D400B4" w:rsidP="00C9134A">
            <w:pPr>
              <w:spacing w:after="0"/>
              <w:rPr>
                <w:rFonts w:ascii="Times New Roman" w:hAnsi="Times New Roman"/>
                <w:sz w:val="22"/>
              </w:rPr>
            </w:pPr>
            <w:r w:rsidRPr="00A500FA">
              <w:rPr>
                <w:rFonts w:ascii="Times New Roman" w:hAnsi="Times New Roman"/>
                <w:sz w:val="22"/>
              </w:rPr>
              <w:t>ACTOS ADMINISTRATIVOS</w:t>
            </w:r>
          </w:p>
        </w:tc>
      </w:tr>
      <w:tr w:rsidR="00D400B4" w:rsidRPr="000633A4" w14:paraId="00643C4C" w14:textId="77777777" w:rsidTr="00A500FA">
        <w:trPr>
          <w:trHeight w:val="275"/>
          <w:jc w:val="center"/>
        </w:trPr>
        <w:tc>
          <w:tcPr>
            <w:tcW w:w="600" w:type="dxa"/>
            <w:vAlign w:val="center"/>
          </w:tcPr>
          <w:p w14:paraId="0AFF3CA0"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7</w:t>
            </w:r>
          </w:p>
        </w:tc>
        <w:tc>
          <w:tcPr>
            <w:tcW w:w="5767" w:type="dxa"/>
            <w:vAlign w:val="center"/>
          </w:tcPr>
          <w:p w14:paraId="7CC58BCE" w14:textId="77777777" w:rsidR="00D400B4" w:rsidRPr="00A500FA" w:rsidRDefault="00D400B4" w:rsidP="00C9134A">
            <w:pPr>
              <w:spacing w:after="0"/>
              <w:rPr>
                <w:rFonts w:ascii="Times New Roman" w:hAnsi="Times New Roman"/>
                <w:sz w:val="22"/>
              </w:rPr>
            </w:pPr>
            <w:r w:rsidRPr="00A500FA">
              <w:rPr>
                <w:rFonts w:ascii="Times New Roman" w:hAnsi="Times New Roman"/>
                <w:sz w:val="22"/>
              </w:rPr>
              <w:t>REPORTES</w:t>
            </w:r>
          </w:p>
        </w:tc>
      </w:tr>
      <w:tr w:rsidR="00D400B4" w:rsidRPr="000633A4" w14:paraId="10662C5C" w14:textId="77777777" w:rsidTr="00A500FA">
        <w:trPr>
          <w:trHeight w:val="275"/>
          <w:jc w:val="center"/>
        </w:trPr>
        <w:tc>
          <w:tcPr>
            <w:tcW w:w="600" w:type="dxa"/>
            <w:vAlign w:val="center"/>
          </w:tcPr>
          <w:p w14:paraId="2069ECC1"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8</w:t>
            </w:r>
          </w:p>
        </w:tc>
        <w:tc>
          <w:tcPr>
            <w:tcW w:w="5767" w:type="dxa"/>
            <w:vAlign w:val="center"/>
          </w:tcPr>
          <w:p w14:paraId="1AAC63FC" w14:textId="77777777" w:rsidR="00D400B4" w:rsidRPr="00A500FA" w:rsidRDefault="00D400B4" w:rsidP="00C9134A">
            <w:pPr>
              <w:spacing w:after="0"/>
              <w:rPr>
                <w:rFonts w:ascii="Times New Roman" w:hAnsi="Times New Roman"/>
                <w:sz w:val="22"/>
              </w:rPr>
            </w:pPr>
            <w:r w:rsidRPr="00A500FA">
              <w:rPr>
                <w:rFonts w:ascii="Times New Roman" w:hAnsi="Times New Roman"/>
                <w:sz w:val="22"/>
              </w:rPr>
              <w:t>PRODUCTOS</w:t>
            </w:r>
          </w:p>
        </w:tc>
      </w:tr>
      <w:tr w:rsidR="00D400B4" w:rsidRPr="000633A4" w14:paraId="604BE953" w14:textId="77777777" w:rsidTr="00A500FA">
        <w:trPr>
          <w:trHeight w:val="275"/>
          <w:jc w:val="center"/>
        </w:trPr>
        <w:tc>
          <w:tcPr>
            <w:tcW w:w="600" w:type="dxa"/>
            <w:vAlign w:val="center"/>
          </w:tcPr>
          <w:p w14:paraId="3AC07F44"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9</w:t>
            </w:r>
          </w:p>
        </w:tc>
        <w:tc>
          <w:tcPr>
            <w:tcW w:w="5767" w:type="dxa"/>
            <w:vAlign w:val="center"/>
          </w:tcPr>
          <w:p w14:paraId="05DF363D" w14:textId="77777777" w:rsidR="00D400B4" w:rsidRPr="00A500FA" w:rsidRDefault="00D400B4" w:rsidP="00C9134A">
            <w:pPr>
              <w:spacing w:after="0"/>
              <w:rPr>
                <w:rFonts w:ascii="Times New Roman" w:hAnsi="Times New Roman"/>
                <w:sz w:val="22"/>
              </w:rPr>
            </w:pPr>
            <w:r w:rsidRPr="00A500FA">
              <w:rPr>
                <w:rFonts w:ascii="Times New Roman" w:hAnsi="Times New Roman"/>
                <w:sz w:val="22"/>
              </w:rPr>
              <w:t>ADMINISTRACION</w:t>
            </w:r>
          </w:p>
        </w:tc>
      </w:tr>
      <w:tr w:rsidR="00D400B4" w:rsidRPr="000633A4" w14:paraId="463D7CBD" w14:textId="77777777" w:rsidTr="00A500FA">
        <w:trPr>
          <w:trHeight w:val="275"/>
          <w:jc w:val="center"/>
        </w:trPr>
        <w:tc>
          <w:tcPr>
            <w:tcW w:w="600" w:type="dxa"/>
            <w:vAlign w:val="center"/>
          </w:tcPr>
          <w:p w14:paraId="5B430ED6"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10</w:t>
            </w:r>
          </w:p>
        </w:tc>
        <w:tc>
          <w:tcPr>
            <w:tcW w:w="5767" w:type="dxa"/>
            <w:vAlign w:val="center"/>
          </w:tcPr>
          <w:p w14:paraId="369D00FC" w14:textId="77777777" w:rsidR="00D400B4" w:rsidRPr="00A500FA" w:rsidRDefault="00D400B4" w:rsidP="00C9134A">
            <w:pPr>
              <w:spacing w:after="0"/>
              <w:rPr>
                <w:rFonts w:ascii="Times New Roman" w:hAnsi="Times New Roman"/>
                <w:sz w:val="22"/>
              </w:rPr>
            </w:pPr>
            <w:r w:rsidRPr="00A500FA">
              <w:rPr>
                <w:rFonts w:ascii="Times New Roman" w:hAnsi="Times New Roman"/>
                <w:sz w:val="22"/>
              </w:rPr>
              <w:t>USUARIOS</w:t>
            </w:r>
          </w:p>
        </w:tc>
      </w:tr>
      <w:tr w:rsidR="00D400B4" w:rsidRPr="000633A4" w14:paraId="48343E8F" w14:textId="77777777" w:rsidTr="00A500FA">
        <w:trPr>
          <w:trHeight w:val="275"/>
          <w:jc w:val="center"/>
        </w:trPr>
        <w:tc>
          <w:tcPr>
            <w:tcW w:w="600" w:type="dxa"/>
            <w:vAlign w:val="center"/>
          </w:tcPr>
          <w:p w14:paraId="3FE729E3"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11</w:t>
            </w:r>
          </w:p>
        </w:tc>
        <w:tc>
          <w:tcPr>
            <w:tcW w:w="5767" w:type="dxa"/>
            <w:vAlign w:val="center"/>
          </w:tcPr>
          <w:p w14:paraId="223ED164" w14:textId="77777777" w:rsidR="00D400B4" w:rsidRPr="00A500FA" w:rsidRDefault="00D400B4" w:rsidP="00C9134A">
            <w:pPr>
              <w:spacing w:after="0"/>
              <w:rPr>
                <w:rFonts w:ascii="Times New Roman" w:hAnsi="Times New Roman"/>
                <w:sz w:val="22"/>
              </w:rPr>
            </w:pPr>
            <w:r w:rsidRPr="00A500FA">
              <w:rPr>
                <w:rFonts w:ascii="Times New Roman" w:hAnsi="Times New Roman"/>
                <w:sz w:val="22"/>
              </w:rPr>
              <w:t>DOMINIOS</w:t>
            </w:r>
          </w:p>
        </w:tc>
      </w:tr>
      <w:tr w:rsidR="00D400B4" w:rsidRPr="000633A4" w14:paraId="056697E8" w14:textId="77777777" w:rsidTr="00A500FA">
        <w:trPr>
          <w:trHeight w:val="275"/>
          <w:jc w:val="center"/>
        </w:trPr>
        <w:tc>
          <w:tcPr>
            <w:tcW w:w="600" w:type="dxa"/>
            <w:vAlign w:val="center"/>
          </w:tcPr>
          <w:p w14:paraId="1750E23F"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12</w:t>
            </w:r>
          </w:p>
        </w:tc>
        <w:tc>
          <w:tcPr>
            <w:tcW w:w="5767" w:type="dxa"/>
            <w:vAlign w:val="center"/>
          </w:tcPr>
          <w:p w14:paraId="15044CC0" w14:textId="77777777" w:rsidR="00D400B4" w:rsidRPr="00A500FA" w:rsidRDefault="00D400B4" w:rsidP="00C9134A">
            <w:pPr>
              <w:spacing w:after="0"/>
              <w:rPr>
                <w:rFonts w:ascii="Times New Roman" w:hAnsi="Times New Roman"/>
                <w:sz w:val="22"/>
              </w:rPr>
            </w:pPr>
            <w:r w:rsidRPr="00A500FA">
              <w:rPr>
                <w:rFonts w:ascii="Times New Roman" w:hAnsi="Times New Roman"/>
                <w:sz w:val="22"/>
              </w:rPr>
              <w:t>ADMINISTRADOR DEL SERVIDOR EXTERNO</w:t>
            </w:r>
          </w:p>
        </w:tc>
      </w:tr>
      <w:tr w:rsidR="00D400B4" w:rsidRPr="000633A4" w14:paraId="7DC9CCFB" w14:textId="77777777" w:rsidTr="00A500FA">
        <w:trPr>
          <w:trHeight w:val="275"/>
          <w:jc w:val="center"/>
        </w:trPr>
        <w:tc>
          <w:tcPr>
            <w:tcW w:w="600" w:type="dxa"/>
            <w:vAlign w:val="center"/>
          </w:tcPr>
          <w:p w14:paraId="4BDE4259"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13</w:t>
            </w:r>
          </w:p>
        </w:tc>
        <w:tc>
          <w:tcPr>
            <w:tcW w:w="5767" w:type="dxa"/>
            <w:vAlign w:val="center"/>
          </w:tcPr>
          <w:p w14:paraId="28A42A79" w14:textId="77777777" w:rsidR="00D400B4" w:rsidRPr="00A500FA" w:rsidRDefault="00D400B4" w:rsidP="00C9134A">
            <w:pPr>
              <w:spacing w:after="0"/>
              <w:rPr>
                <w:rFonts w:ascii="Times New Roman" w:hAnsi="Times New Roman"/>
                <w:sz w:val="22"/>
              </w:rPr>
            </w:pPr>
            <w:r w:rsidRPr="00A500FA">
              <w:rPr>
                <w:rFonts w:ascii="Times New Roman" w:hAnsi="Times New Roman"/>
                <w:sz w:val="22"/>
              </w:rPr>
              <w:t>COMUNICACIÓN</w:t>
            </w:r>
          </w:p>
        </w:tc>
      </w:tr>
      <w:tr w:rsidR="00D400B4" w:rsidRPr="000633A4" w14:paraId="6B4DE74F" w14:textId="77777777" w:rsidTr="00A500FA">
        <w:trPr>
          <w:trHeight w:val="275"/>
          <w:jc w:val="center"/>
        </w:trPr>
        <w:tc>
          <w:tcPr>
            <w:tcW w:w="600" w:type="dxa"/>
            <w:vAlign w:val="center"/>
          </w:tcPr>
          <w:p w14:paraId="41C9AF45" w14:textId="77777777" w:rsidR="00D400B4" w:rsidRPr="00A500FA" w:rsidRDefault="00D400B4" w:rsidP="00C9134A">
            <w:pPr>
              <w:spacing w:after="0"/>
              <w:jc w:val="center"/>
              <w:rPr>
                <w:rFonts w:ascii="Times New Roman" w:hAnsi="Times New Roman"/>
                <w:sz w:val="22"/>
              </w:rPr>
            </w:pPr>
            <w:r w:rsidRPr="00A500FA">
              <w:rPr>
                <w:rFonts w:ascii="Times New Roman" w:hAnsi="Times New Roman"/>
                <w:sz w:val="22"/>
              </w:rPr>
              <w:t>14</w:t>
            </w:r>
          </w:p>
        </w:tc>
        <w:tc>
          <w:tcPr>
            <w:tcW w:w="5767" w:type="dxa"/>
            <w:vAlign w:val="center"/>
          </w:tcPr>
          <w:p w14:paraId="7155CE18" w14:textId="77777777" w:rsidR="00D400B4" w:rsidRPr="00A500FA" w:rsidRDefault="00D400B4" w:rsidP="00C9134A">
            <w:pPr>
              <w:spacing w:after="0"/>
              <w:rPr>
                <w:rFonts w:ascii="Times New Roman" w:hAnsi="Times New Roman"/>
                <w:sz w:val="22"/>
              </w:rPr>
            </w:pPr>
            <w:r w:rsidRPr="00A500FA">
              <w:rPr>
                <w:rFonts w:ascii="Times New Roman" w:hAnsi="Times New Roman"/>
                <w:sz w:val="22"/>
              </w:rPr>
              <w:t>PLANTILLAS</w:t>
            </w:r>
          </w:p>
        </w:tc>
      </w:tr>
    </w:tbl>
    <w:p w14:paraId="26AFAA73" w14:textId="77777777" w:rsidR="002C7B59" w:rsidRPr="00A500FA" w:rsidRDefault="002C7B59" w:rsidP="002C7B59">
      <w:pPr>
        <w:spacing w:after="0" w:line="240" w:lineRule="auto"/>
        <w:rPr>
          <w:rFonts w:ascii="Times New Roman" w:hAnsi="Times New Roman"/>
          <w:sz w:val="22"/>
        </w:rPr>
      </w:pPr>
    </w:p>
    <w:p w14:paraId="3C2AD538" w14:textId="77777777" w:rsidR="002C7B59" w:rsidRPr="00A500FA" w:rsidRDefault="002C7B59" w:rsidP="002C7B59">
      <w:pPr>
        <w:spacing w:after="0" w:line="240" w:lineRule="auto"/>
        <w:rPr>
          <w:rFonts w:ascii="Times New Roman" w:hAnsi="Times New Roman"/>
          <w:sz w:val="22"/>
        </w:rPr>
      </w:pPr>
    </w:p>
    <w:p w14:paraId="52429E35" w14:textId="77777777" w:rsidR="002C7B59" w:rsidRPr="00A500FA" w:rsidRDefault="002C7B59" w:rsidP="002C7B59">
      <w:pPr>
        <w:pStyle w:val="Prrafodelista"/>
        <w:numPr>
          <w:ilvl w:val="0"/>
          <w:numId w:val="1"/>
        </w:numPr>
        <w:spacing w:after="0" w:line="240" w:lineRule="auto"/>
        <w:ind w:left="567" w:hanging="567"/>
        <w:rPr>
          <w:rFonts w:ascii="Times New Roman" w:hAnsi="Times New Roman"/>
          <w:sz w:val="22"/>
        </w:rPr>
      </w:pPr>
      <w:r w:rsidRPr="00A500FA">
        <w:rPr>
          <w:rFonts w:ascii="Times New Roman" w:hAnsi="Times New Roman"/>
          <w:sz w:val="22"/>
        </w:rPr>
        <w:t xml:space="preserve">Uso y Soporte de la plataforma </w:t>
      </w:r>
      <w:r w:rsidRPr="00AC13A7">
        <w:rPr>
          <w:rFonts w:ascii="Times New Roman" w:hAnsi="Times New Roman"/>
          <w:b/>
          <w:bCs/>
          <w:sz w:val="22"/>
        </w:rPr>
        <w:t>PREDIUM</w:t>
      </w:r>
    </w:p>
    <w:p w14:paraId="60BC416D" w14:textId="77777777" w:rsidR="002C7B59" w:rsidRPr="00A500FA" w:rsidRDefault="002C7B59" w:rsidP="002C7B59">
      <w:pPr>
        <w:spacing w:after="0" w:line="240" w:lineRule="auto"/>
        <w:rPr>
          <w:rFonts w:ascii="Times New Roman" w:hAnsi="Times New Roman"/>
          <w:sz w:val="22"/>
        </w:rPr>
      </w:pPr>
    </w:p>
    <w:p w14:paraId="3126DB33" w14:textId="77777777" w:rsidR="002C7B59" w:rsidRPr="00A500FA" w:rsidRDefault="002C7B59" w:rsidP="002C7B59">
      <w:pPr>
        <w:pStyle w:val="Prrafodelista"/>
        <w:numPr>
          <w:ilvl w:val="1"/>
          <w:numId w:val="1"/>
        </w:numPr>
        <w:spacing w:after="0" w:line="240" w:lineRule="auto"/>
        <w:ind w:left="567" w:hanging="567"/>
        <w:rPr>
          <w:rFonts w:ascii="Times New Roman" w:hAnsi="Times New Roman"/>
          <w:sz w:val="22"/>
        </w:rPr>
      </w:pPr>
      <w:r w:rsidRPr="00A500FA">
        <w:rPr>
          <w:rFonts w:ascii="Times New Roman" w:hAnsi="Times New Roman"/>
          <w:sz w:val="22"/>
        </w:rPr>
        <w:t>Tipo de soporte</w:t>
      </w:r>
    </w:p>
    <w:p w14:paraId="3AB3FCE2" w14:textId="77777777" w:rsidR="002C7B59" w:rsidRPr="00A500FA" w:rsidRDefault="002C7B59" w:rsidP="002C7B59">
      <w:pPr>
        <w:spacing w:after="0" w:line="240" w:lineRule="auto"/>
        <w:rPr>
          <w:rFonts w:ascii="Times New Roman" w:hAnsi="Times New Roman"/>
          <w:sz w:val="22"/>
        </w:rPr>
      </w:pPr>
    </w:p>
    <w:p w14:paraId="04C8A8BA" w14:textId="77777777" w:rsidR="000428C9" w:rsidRDefault="002C7B59" w:rsidP="000428C9">
      <w:pPr>
        <w:spacing w:after="0" w:line="240" w:lineRule="auto"/>
        <w:rPr>
          <w:rFonts w:ascii="Times New Roman" w:hAnsi="Times New Roman"/>
          <w:sz w:val="22"/>
        </w:rPr>
      </w:pPr>
      <w:r w:rsidRPr="00AC13A7">
        <w:rPr>
          <w:rFonts w:ascii="Times New Roman" w:hAnsi="Times New Roman"/>
          <w:b/>
          <w:bCs/>
          <w:sz w:val="22"/>
        </w:rPr>
        <w:t>CINTELI</w:t>
      </w:r>
      <w:r w:rsidRPr="00A500FA">
        <w:rPr>
          <w:rFonts w:ascii="Times New Roman" w:hAnsi="Times New Roman"/>
          <w:sz w:val="22"/>
        </w:rPr>
        <w:t xml:space="preserve"> garantizará la suscripción a la plataforma </w:t>
      </w:r>
      <w:r w:rsidRPr="0008112F">
        <w:rPr>
          <w:rFonts w:ascii="Times New Roman" w:hAnsi="Times New Roman"/>
          <w:b/>
          <w:bCs/>
          <w:sz w:val="22"/>
        </w:rPr>
        <w:t xml:space="preserve">PREDIUM </w:t>
      </w:r>
      <w:r w:rsidRPr="00A500FA">
        <w:rPr>
          <w:rFonts w:ascii="Times New Roman" w:hAnsi="Times New Roman"/>
          <w:sz w:val="22"/>
        </w:rPr>
        <w:t>y brindará el soporte técnico y funcional requerido para operar la solución, incluido, diseño, modelamiento, personalización, capacitación de la solución y el acompañamiento a los usuarios.</w:t>
      </w:r>
    </w:p>
    <w:p w14:paraId="3D0801D4" w14:textId="7AE38094" w:rsidR="002C7B59" w:rsidRPr="00A500FA" w:rsidRDefault="002C7B59" w:rsidP="000428C9">
      <w:pPr>
        <w:spacing w:after="0" w:line="240" w:lineRule="auto"/>
        <w:rPr>
          <w:rFonts w:ascii="Times New Roman" w:hAnsi="Times New Roman"/>
          <w:sz w:val="22"/>
        </w:rPr>
      </w:pPr>
      <w:r w:rsidRPr="00AC13A7">
        <w:rPr>
          <w:rFonts w:ascii="Times New Roman" w:hAnsi="Times New Roman"/>
          <w:b/>
          <w:bCs/>
          <w:sz w:val="22"/>
        </w:rPr>
        <w:lastRenderedPageBreak/>
        <w:t>CINTELI</w:t>
      </w:r>
      <w:r w:rsidRPr="00A500FA">
        <w:rPr>
          <w:rFonts w:ascii="Times New Roman" w:hAnsi="Times New Roman"/>
          <w:sz w:val="22"/>
        </w:rPr>
        <w:t xml:space="preserve"> ofrece el servicio de la plataforma </w:t>
      </w:r>
      <w:r w:rsidRPr="00AC13A7">
        <w:rPr>
          <w:rFonts w:ascii="Times New Roman" w:hAnsi="Times New Roman"/>
          <w:b/>
          <w:bCs/>
          <w:sz w:val="22"/>
        </w:rPr>
        <w:t xml:space="preserve">PREDIUM </w:t>
      </w:r>
      <w:r w:rsidRPr="00A500FA">
        <w:rPr>
          <w:rFonts w:ascii="Times New Roman" w:hAnsi="Times New Roman"/>
          <w:sz w:val="22"/>
        </w:rPr>
        <w:t>24 horas x 7 días a la semana con 95% de disponibilidad.</w:t>
      </w:r>
    </w:p>
    <w:p w14:paraId="773AF542" w14:textId="77777777" w:rsidR="002C7B59" w:rsidRPr="00A500FA" w:rsidRDefault="002C7B59" w:rsidP="002C7B59">
      <w:pPr>
        <w:spacing w:after="0" w:line="240" w:lineRule="auto"/>
        <w:rPr>
          <w:rFonts w:ascii="Times New Roman" w:hAnsi="Times New Roman"/>
          <w:sz w:val="22"/>
        </w:rPr>
      </w:pPr>
    </w:p>
    <w:p w14:paraId="2BDFDD9D" w14:textId="77777777" w:rsidR="002C7B59" w:rsidRPr="00A500FA" w:rsidRDefault="002C7B59" w:rsidP="002C7B59">
      <w:pPr>
        <w:pStyle w:val="Prrafodelista"/>
        <w:spacing w:after="0" w:line="240" w:lineRule="auto"/>
        <w:ind w:left="0"/>
        <w:rPr>
          <w:rFonts w:ascii="Times New Roman" w:hAnsi="Times New Roman"/>
          <w:sz w:val="22"/>
        </w:rPr>
      </w:pPr>
    </w:p>
    <w:p w14:paraId="46459498" w14:textId="77777777" w:rsidR="002C7B59" w:rsidRPr="00A500FA" w:rsidRDefault="002C7B59" w:rsidP="002C7B59">
      <w:pPr>
        <w:pStyle w:val="Prrafodelista"/>
        <w:numPr>
          <w:ilvl w:val="1"/>
          <w:numId w:val="1"/>
        </w:numPr>
        <w:spacing w:after="0" w:line="240" w:lineRule="auto"/>
        <w:ind w:left="567" w:hanging="567"/>
        <w:rPr>
          <w:rFonts w:ascii="Times New Roman" w:hAnsi="Times New Roman"/>
          <w:sz w:val="22"/>
        </w:rPr>
      </w:pPr>
      <w:r w:rsidRPr="00A500FA">
        <w:rPr>
          <w:rFonts w:ascii="Times New Roman" w:hAnsi="Times New Roman"/>
          <w:sz w:val="22"/>
        </w:rPr>
        <w:t>Gestión de incidentes</w:t>
      </w:r>
    </w:p>
    <w:p w14:paraId="76626CC6" w14:textId="77777777" w:rsidR="002C7B59" w:rsidRPr="00A500FA" w:rsidRDefault="002C7B59" w:rsidP="002C7B59">
      <w:pPr>
        <w:pStyle w:val="Prrafodelista"/>
        <w:spacing w:after="0" w:line="240" w:lineRule="auto"/>
        <w:ind w:left="567"/>
        <w:rPr>
          <w:rFonts w:ascii="Times New Roman" w:hAnsi="Times New Roman"/>
          <w:sz w:val="22"/>
        </w:rPr>
      </w:pPr>
    </w:p>
    <w:p w14:paraId="38F3D4CD" w14:textId="77777777" w:rsidR="002C7B59" w:rsidRPr="00A500FA" w:rsidRDefault="002C7B59" w:rsidP="002C7B59">
      <w:pPr>
        <w:pStyle w:val="Prrafodelista"/>
        <w:spacing w:after="0" w:line="240" w:lineRule="auto"/>
        <w:ind w:left="0"/>
        <w:rPr>
          <w:rFonts w:ascii="Times New Roman" w:hAnsi="Times New Roman"/>
          <w:sz w:val="22"/>
        </w:rPr>
      </w:pPr>
      <w:r w:rsidRPr="00AC13A7">
        <w:rPr>
          <w:rFonts w:ascii="Times New Roman" w:hAnsi="Times New Roman"/>
          <w:b/>
          <w:bCs/>
          <w:sz w:val="22"/>
        </w:rPr>
        <w:t xml:space="preserve">CINTELI </w:t>
      </w:r>
      <w:r w:rsidRPr="00A500FA">
        <w:rPr>
          <w:rFonts w:ascii="Times New Roman" w:hAnsi="Times New Roman"/>
          <w:sz w:val="22"/>
        </w:rPr>
        <w:t>gestionará los incidentes por medio de un punto único contacto denominado Centro de Asistencia Técnica (CAT) que posee una herramienta informática y personal técnico idóneo que brindará soporte y tramitará las solicitudes de servicio para resolver los incidentes, eventos y requerimientos presentados durante la operación, según ITIL (Information Technology Infrastructure Library) como buena práctica para la gestión de servicios de Tecnología de la Información (TI) se definen como:</w:t>
      </w:r>
    </w:p>
    <w:p w14:paraId="7D379376" w14:textId="77777777" w:rsidR="002C7B59" w:rsidRPr="00A500FA" w:rsidRDefault="002C7B59" w:rsidP="002C7B59">
      <w:pPr>
        <w:pStyle w:val="Prrafodelista"/>
        <w:spacing w:after="0" w:line="240" w:lineRule="auto"/>
        <w:ind w:left="0"/>
        <w:rPr>
          <w:rFonts w:ascii="Times New Roman" w:hAnsi="Times New Roman"/>
          <w:sz w:val="22"/>
        </w:rPr>
      </w:pPr>
    </w:p>
    <w:p w14:paraId="582111A6"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Incidente: Es una interrupción no planificada o una reducción de la calidad de un servicio de TI.</w:t>
      </w:r>
    </w:p>
    <w:p w14:paraId="07AEE9D8" w14:textId="77777777" w:rsidR="002C7B59" w:rsidRPr="00A500FA" w:rsidRDefault="002C7B59" w:rsidP="002C7B59">
      <w:pPr>
        <w:pStyle w:val="Prrafodelista"/>
        <w:spacing w:after="0" w:line="240" w:lineRule="auto"/>
        <w:ind w:left="567"/>
        <w:rPr>
          <w:rFonts w:ascii="Times New Roman" w:hAnsi="Times New Roman"/>
          <w:sz w:val="22"/>
        </w:rPr>
      </w:pPr>
    </w:p>
    <w:p w14:paraId="163AEE5E" w14:textId="59B7A9D2" w:rsidR="00185C13" w:rsidRPr="000428C9" w:rsidRDefault="002C7B59" w:rsidP="000428C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 xml:space="preserve">Evento: Es todo suceso detectable que tiene importancia para la estructura de la organización TI, para la prestación de un servicio o para la evaluación </w:t>
      </w:r>
      <w:proofErr w:type="gramStart"/>
      <w:r w:rsidRPr="00A500FA">
        <w:rPr>
          <w:rFonts w:ascii="Times New Roman" w:hAnsi="Times New Roman"/>
          <w:sz w:val="22"/>
        </w:rPr>
        <w:t>del mismo</w:t>
      </w:r>
      <w:proofErr w:type="gramEnd"/>
      <w:r w:rsidRPr="00A500FA">
        <w:rPr>
          <w:rFonts w:ascii="Times New Roman" w:hAnsi="Times New Roman"/>
          <w:sz w:val="22"/>
        </w:rPr>
        <w:t>.</w:t>
      </w:r>
    </w:p>
    <w:p w14:paraId="675CFA77" w14:textId="77777777" w:rsidR="00185C13" w:rsidRPr="00185C13" w:rsidRDefault="00185C13" w:rsidP="00185C13">
      <w:pPr>
        <w:spacing w:after="0" w:line="240" w:lineRule="auto"/>
        <w:rPr>
          <w:rFonts w:ascii="Times New Roman" w:hAnsi="Times New Roman"/>
          <w:sz w:val="22"/>
        </w:rPr>
      </w:pPr>
    </w:p>
    <w:p w14:paraId="5766EE9F" w14:textId="1713A2E5"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Requerimiento: Es toda solicitud que generan los usuarios y que no están asociadas a un incidente o evento en un servicio. Son peticiones, inquietudes y solicitudes.</w:t>
      </w:r>
    </w:p>
    <w:p w14:paraId="22DD3031" w14:textId="77777777" w:rsidR="002C7B59" w:rsidRPr="00A500FA" w:rsidRDefault="002C7B59" w:rsidP="002C7B59">
      <w:pPr>
        <w:pStyle w:val="Prrafodelista"/>
        <w:spacing w:after="0" w:line="240" w:lineRule="auto"/>
        <w:ind w:left="0"/>
        <w:rPr>
          <w:rFonts w:ascii="Times New Roman" w:hAnsi="Times New Roman"/>
          <w:sz w:val="22"/>
        </w:rPr>
      </w:pPr>
    </w:p>
    <w:p w14:paraId="1A8E86E5" w14:textId="77777777" w:rsidR="002C7B59" w:rsidRPr="00A500FA" w:rsidRDefault="002C7B59" w:rsidP="002C7B59">
      <w:pPr>
        <w:pStyle w:val="Prrafodelista"/>
        <w:spacing w:after="0" w:line="240" w:lineRule="auto"/>
        <w:ind w:left="0"/>
        <w:rPr>
          <w:rFonts w:ascii="Times New Roman" w:hAnsi="Times New Roman"/>
          <w:sz w:val="22"/>
        </w:rPr>
      </w:pPr>
    </w:p>
    <w:p w14:paraId="68D9B06B" w14:textId="77777777" w:rsidR="002C7B59" w:rsidRPr="00A500FA" w:rsidRDefault="002C7B59" w:rsidP="002C7B59">
      <w:pPr>
        <w:pStyle w:val="Prrafodelista"/>
        <w:numPr>
          <w:ilvl w:val="1"/>
          <w:numId w:val="1"/>
        </w:numPr>
        <w:spacing w:after="0" w:line="240" w:lineRule="auto"/>
        <w:ind w:left="567" w:hanging="567"/>
        <w:rPr>
          <w:rFonts w:ascii="Times New Roman" w:hAnsi="Times New Roman"/>
          <w:sz w:val="22"/>
        </w:rPr>
      </w:pPr>
      <w:r w:rsidRPr="00A500FA">
        <w:rPr>
          <w:rFonts w:ascii="Times New Roman" w:hAnsi="Times New Roman"/>
          <w:sz w:val="22"/>
        </w:rPr>
        <w:t>Acuerdo de Nivel de Servicio – ANS</w:t>
      </w:r>
    </w:p>
    <w:p w14:paraId="0251DFAD" w14:textId="77777777" w:rsidR="002C7B59" w:rsidRPr="00A500FA" w:rsidRDefault="002C7B59" w:rsidP="002C7B59">
      <w:pPr>
        <w:spacing w:after="0" w:line="240" w:lineRule="auto"/>
        <w:rPr>
          <w:rFonts w:ascii="Times New Roman" w:hAnsi="Times New Roman"/>
          <w:sz w:val="22"/>
        </w:rPr>
      </w:pPr>
    </w:p>
    <w:p w14:paraId="19FEAB6B" w14:textId="77777777" w:rsidR="002C7B59" w:rsidRPr="00A500FA" w:rsidRDefault="002C7B59" w:rsidP="002C7B59">
      <w:pPr>
        <w:spacing w:after="0" w:line="240" w:lineRule="auto"/>
        <w:rPr>
          <w:rFonts w:ascii="Times New Roman" w:hAnsi="Times New Roman"/>
          <w:sz w:val="22"/>
        </w:rPr>
      </w:pPr>
      <w:r w:rsidRPr="00AC13A7">
        <w:rPr>
          <w:rFonts w:ascii="Times New Roman" w:hAnsi="Times New Roman"/>
          <w:b/>
          <w:bCs/>
          <w:sz w:val="22"/>
        </w:rPr>
        <w:t>CINTELI</w:t>
      </w:r>
      <w:r w:rsidRPr="00A500FA">
        <w:rPr>
          <w:rFonts w:ascii="Times New Roman" w:hAnsi="Times New Roman"/>
          <w:sz w:val="22"/>
        </w:rPr>
        <w:t xml:space="preserve"> ofrecerá soporte técnico y funcional de acuerdo con el acuerdo de nivel de soporte y criticidad de un incidente o evento mostrado a continuación:</w:t>
      </w:r>
    </w:p>
    <w:p w14:paraId="5A02EADC" w14:textId="77777777" w:rsidR="002C7B59" w:rsidRPr="00A500FA" w:rsidRDefault="002C7B59" w:rsidP="002C7B59">
      <w:pPr>
        <w:spacing w:after="0" w:line="240" w:lineRule="auto"/>
        <w:rPr>
          <w:rFonts w:ascii="Times New Roman" w:hAnsi="Times New Roman"/>
          <w:sz w:val="22"/>
        </w:rPr>
      </w:pPr>
    </w:p>
    <w:tbl>
      <w:tblPr>
        <w:tblStyle w:val="Tablaconcuadrcula"/>
        <w:tblW w:w="0" w:type="auto"/>
        <w:tblLook w:val="04A0" w:firstRow="1" w:lastRow="0" w:firstColumn="1" w:lastColumn="0" w:noHBand="0" w:noVBand="1"/>
      </w:tblPr>
      <w:tblGrid>
        <w:gridCol w:w="6414"/>
        <w:gridCol w:w="2312"/>
      </w:tblGrid>
      <w:tr w:rsidR="002C7B59" w:rsidRPr="000633A4" w14:paraId="3319E2BF" w14:textId="77777777" w:rsidTr="00C9134A">
        <w:tc>
          <w:tcPr>
            <w:tcW w:w="6414" w:type="dxa"/>
            <w:shd w:val="clear" w:color="auto" w:fill="D9D9D9" w:themeFill="background1" w:themeFillShade="D9"/>
            <w:vAlign w:val="center"/>
          </w:tcPr>
          <w:p w14:paraId="3CF8D33D" w14:textId="77777777" w:rsidR="002C7B59" w:rsidRPr="00A500FA" w:rsidRDefault="002C7B59" w:rsidP="00C9134A">
            <w:pPr>
              <w:spacing w:after="0"/>
              <w:jc w:val="center"/>
              <w:rPr>
                <w:rFonts w:ascii="Times New Roman" w:hAnsi="Times New Roman"/>
                <w:sz w:val="22"/>
              </w:rPr>
            </w:pPr>
            <w:r w:rsidRPr="00A500FA">
              <w:rPr>
                <w:rFonts w:ascii="Times New Roman" w:hAnsi="Times New Roman"/>
                <w:sz w:val="22"/>
              </w:rPr>
              <w:t>Nivel de Criticidad - Descripción</w:t>
            </w:r>
          </w:p>
        </w:tc>
        <w:tc>
          <w:tcPr>
            <w:tcW w:w="2312" w:type="dxa"/>
            <w:shd w:val="clear" w:color="auto" w:fill="D9D9D9" w:themeFill="background1" w:themeFillShade="D9"/>
            <w:vAlign w:val="center"/>
          </w:tcPr>
          <w:p w14:paraId="30CC926B" w14:textId="77777777" w:rsidR="002C7B59" w:rsidRPr="00A500FA" w:rsidRDefault="002C7B59" w:rsidP="00C9134A">
            <w:pPr>
              <w:spacing w:after="0"/>
              <w:jc w:val="center"/>
              <w:rPr>
                <w:rFonts w:ascii="Times New Roman" w:hAnsi="Times New Roman"/>
                <w:sz w:val="22"/>
              </w:rPr>
            </w:pPr>
            <w:r w:rsidRPr="00A500FA">
              <w:rPr>
                <w:rFonts w:ascii="Times New Roman" w:hAnsi="Times New Roman"/>
                <w:sz w:val="22"/>
              </w:rPr>
              <w:t xml:space="preserve">Tiempo de respuesta </w:t>
            </w:r>
          </w:p>
        </w:tc>
      </w:tr>
      <w:tr w:rsidR="002C7B59" w:rsidRPr="000633A4" w14:paraId="01F96031" w14:textId="77777777" w:rsidTr="00C9134A">
        <w:tc>
          <w:tcPr>
            <w:tcW w:w="6414" w:type="dxa"/>
            <w:vAlign w:val="center"/>
          </w:tcPr>
          <w:p w14:paraId="031C84FE" w14:textId="77777777" w:rsidR="002C7B59" w:rsidRPr="00A500FA" w:rsidRDefault="002C7B59" w:rsidP="00C9134A">
            <w:pPr>
              <w:spacing w:after="0"/>
              <w:rPr>
                <w:rFonts w:ascii="Times New Roman" w:hAnsi="Times New Roman"/>
                <w:sz w:val="22"/>
              </w:rPr>
            </w:pPr>
            <w:r w:rsidRPr="00A500FA">
              <w:rPr>
                <w:rFonts w:ascii="Times New Roman" w:hAnsi="Times New Roman"/>
                <w:sz w:val="22"/>
              </w:rPr>
              <w:t>Alta: Evento o incidente que causa una interrupción total de un servicio de la plataforma PREDIUM suspendiendo la ejecución de un proceso de negocio de forma inmediata.</w:t>
            </w:r>
          </w:p>
        </w:tc>
        <w:tc>
          <w:tcPr>
            <w:tcW w:w="2312" w:type="dxa"/>
            <w:vAlign w:val="center"/>
          </w:tcPr>
          <w:p w14:paraId="7826C250" w14:textId="77777777" w:rsidR="002C7B59" w:rsidRPr="00A500FA" w:rsidRDefault="002C7B59" w:rsidP="00C9134A">
            <w:pPr>
              <w:spacing w:after="0"/>
              <w:rPr>
                <w:rFonts w:ascii="Times New Roman" w:hAnsi="Times New Roman"/>
                <w:sz w:val="22"/>
              </w:rPr>
            </w:pPr>
            <w:r w:rsidRPr="00A500FA">
              <w:rPr>
                <w:rFonts w:ascii="Times New Roman" w:hAnsi="Times New Roman"/>
                <w:sz w:val="22"/>
              </w:rPr>
              <w:t>Dos (2) horas hábiles</w:t>
            </w:r>
          </w:p>
        </w:tc>
      </w:tr>
      <w:tr w:rsidR="002C7B59" w:rsidRPr="000633A4" w14:paraId="08E644EB" w14:textId="77777777" w:rsidTr="00C9134A">
        <w:tc>
          <w:tcPr>
            <w:tcW w:w="6414" w:type="dxa"/>
            <w:vAlign w:val="center"/>
          </w:tcPr>
          <w:p w14:paraId="56EBFC36" w14:textId="77777777" w:rsidR="002C7B59" w:rsidRPr="00A500FA" w:rsidRDefault="002C7B59" w:rsidP="00C9134A">
            <w:pPr>
              <w:spacing w:after="0"/>
              <w:rPr>
                <w:rFonts w:ascii="Times New Roman" w:hAnsi="Times New Roman"/>
                <w:sz w:val="22"/>
              </w:rPr>
            </w:pPr>
            <w:r w:rsidRPr="00A500FA">
              <w:rPr>
                <w:rFonts w:ascii="Times New Roman" w:hAnsi="Times New Roman"/>
                <w:sz w:val="22"/>
              </w:rPr>
              <w:t>Media: Evento o incidente que limita el uso de la plataforma PREDIUM sin bloquear la ejecución de un proceso de negocio de forma inmediata permitiendo su aplicación de forma parcial y controlada.</w:t>
            </w:r>
          </w:p>
        </w:tc>
        <w:tc>
          <w:tcPr>
            <w:tcW w:w="2312" w:type="dxa"/>
            <w:vAlign w:val="center"/>
          </w:tcPr>
          <w:p w14:paraId="3637773E" w14:textId="77777777" w:rsidR="002C7B59" w:rsidRPr="00A500FA" w:rsidRDefault="002C7B59" w:rsidP="00C9134A">
            <w:pPr>
              <w:spacing w:after="0"/>
              <w:rPr>
                <w:rFonts w:ascii="Times New Roman" w:hAnsi="Times New Roman"/>
                <w:sz w:val="22"/>
              </w:rPr>
            </w:pPr>
            <w:r w:rsidRPr="00A500FA">
              <w:rPr>
                <w:rFonts w:ascii="Times New Roman" w:hAnsi="Times New Roman"/>
                <w:sz w:val="22"/>
              </w:rPr>
              <w:t>Un (1) día hábil</w:t>
            </w:r>
          </w:p>
        </w:tc>
      </w:tr>
      <w:tr w:rsidR="002C7B59" w:rsidRPr="000633A4" w14:paraId="669A28D7" w14:textId="77777777" w:rsidTr="00C9134A">
        <w:tc>
          <w:tcPr>
            <w:tcW w:w="6414" w:type="dxa"/>
            <w:vAlign w:val="center"/>
          </w:tcPr>
          <w:p w14:paraId="04EE921D" w14:textId="77777777" w:rsidR="002C7B59" w:rsidRPr="00A500FA" w:rsidRDefault="002C7B59" w:rsidP="00C9134A">
            <w:pPr>
              <w:spacing w:after="0"/>
              <w:rPr>
                <w:rFonts w:ascii="Times New Roman" w:hAnsi="Times New Roman"/>
                <w:sz w:val="22"/>
              </w:rPr>
            </w:pPr>
            <w:r w:rsidRPr="00A500FA">
              <w:rPr>
                <w:rFonts w:ascii="Times New Roman" w:hAnsi="Times New Roman"/>
                <w:sz w:val="22"/>
              </w:rPr>
              <w:t>Baja: Evento o incidente que no afecta ningún proceso de negocio sin embargo debe atenderse el soporte para mantener los resultados del proceso bajo las especificaciones diseñadas.</w:t>
            </w:r>
          </w:p>
        </w:tc>
        <w:tc>
          <w:tcPr>
            <w:tcW w:w="2312" w:type="dxa"/>
            <w:vAlign w:val="center"/>
          </w:tcPr>
          <w:p w14:paraId="4F68127D" w14:textId="77777777" w:rsidR="002C7B59" w:rsidRPr="00A500FA" w:rsidRDefault="002C7B59" w:rsidP="00C9134A">
            <w:pPr>
              <w:spacing w:after="0"/>
              <w:rPr>
                <w:rFonts w:ascii="Times New Roman" w:hAnsi="Times New Roman"/>
                <w:sz w:val="22"/>
              </w:rPr>
            </w:pPr>
            <w:r w:rsidRPr="00A500FA">
              <w:rPr>
                <w:rFonts w:ascii="Times New Roman" w:hAnsi="Times New Roman"/>
                <w:sz w:val="22"/>
              </w:rPr>
              <w:t>Tres (3) días hábiles</w:t>
            </w:r>
          </w:p>
        </w:tc>
      </w:tr>
    </w:tbl>
    <w:p w14:paraId="431D9B5E" w14:textId="77777777" w:rsidR="002C7B59" w:rsidRPr="00A500FA" w:rsidRDefault="002C7B59" w:rsidP="002C7B59">
      <w:pPr>
        <w:spacing w:after="0" w:line="240" w:lineRule="auto"/>
        <w:rPr>
          <w:rFonts w:ascii="Times New Roman" w:hAnsi="Times New Roman"/>
          <w:sz w:val="22"/>
        </w:rPr>
      </w:pPr>
    </w:p>
    <w:p w14:paraId="61DE4821" w14:textId="50E71953"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El servicio de la plataforma</w:t>
      </w:r>
      <w:r w:rsidRPr="0008112F">
        <w:rPr>
          <w:rFonts w:ascii="Times New Roman" w:hAnsi="Times New Roman"/>
          <w:b/>
          <w:bCs/>
          <w:sz w:val="22"/>
        </w:rPr>
        <w:t xml:space="preserve"> PREDIUM</w:t>
      </w:r>
      <w:r w:rsidRPr="00A500FA">
        <w:rPr>
          <w:rFonts w:ascii="Times New Roman" w:hAnsi="Times New Roman"/>
          <w:sz w:val="22"/>
        </w:rPr>
        <w:t xml:space="preserve"> es </w:t>
      </w:r>
      <w:r w:rsidRPr="000633A4">
        <w:rPr>
          <w:rFonts w:ascii="Times New Roman" w:hAnsi="Times New Roman"/>
          <w:sz w:val="22"/>
        </w:rPr>
        <w:t>24 horas x 7 días</w:t>
      </w:r>
      <w:r w:rsidRPr="00A500FA">
        <w:rPr>
          <w:rFonts w:ascii="Times New Roman" w:hAnsi="Times New Roman"/>
          <w:sz w:val="22"/>
        </w:rPr>
        <w:t xml:space="preserve"> a </w:t>
      </w:r>
      <w:r w:rsidRPr="000633A4">
        <w:rPr>
          <w:rFonts w:ascii="Times New Roman" w:hAnsi="Times New Roman"/>
          <w:sz w:val="22"/>
        </w:rPr>
        <w:t>la semana</w:t>
      </w:r>
      <w:r w:rsidRPr="00A500FA">
        <w:rPr>
          <w:rFonts w:ascii="Times New Roman" w:hAnsi="Times New Roman"/>
          <w:sz w:val="22"/>
        </w:rPr>
        <w:t xml:space="preserve"> con </w:t>
      </w:r>
      <w:r w:rsidRPr="000633A4">
        <w:rPr>
          <w:rFonts w:ascii="Times New Roman" w:hAnsi="Times New Roman"/>
          <w:sz w:val="22"/>
        </w:rPr>
        <w:t>98.5</w:t>
      </w:r>
      <w:r w:rsidRPr="00A500FA">
        <w:rPr>
          <w:rFonts w:ascii="Times New Roman" w:hAnsi="Times New Roman"/>
          <w:sz w:val="22"/>
        </w:rPr>
        <w:t>% de disponibilidad.</w:t>
      </w:r>
    </w:p>
    <w:p w14:paraId="2781F1CE" w14:textId="77777777" w:rsidR="002C7B59" w:rsidRPr="00A500FA" w:rsidRDefault="002C7B59" w:rsidP="002C7B59">
      <w:pPr>
        <w:pStyle w:val="Prrafodelista"/>
        <w:spacing w:after="0" w:line="240" w:lineRule="auto"/>
        <w:ind w:left="567"/>
        <w:jc w:val="left"/>
        <w:rPr>
          <w:rFonts w:ascii="Times New Roman" w:hAnsi="Times New Roman"/>
          <w:sz w:val="22"/>
        </w:rPr>
      </w:pPr>
    </w:p>
    <w:p w14:paraId="3F26412E" w14:textId="77777777" w:rsidR="002C7B59" w:rsidRPr="00A500FA" w:rsidRDefault="002C7B59" w:rsidP="002C7B59">
      <w:pPr>
        <w:pStyle w:val="Prrafodelista"/>
        <w:numPr>
          <w:ilvl w:val="0"/>
          <w:numId w:val="2"/>
        </w:numPr>
        <w:spacing w:after="0" w:line="240" w:lineRule="auto"/>
        <w:ind w:left="567" w:hanging="567"/>
        <w:jc w:val="left"/>
        <w:rPr>
          <w:rFonts w:ascii="Times New Roman" w:hAnsi="Times New Roman"/>
          <w:sz w:val="22"/>
        </w:rPr>
      </w:pPr>
      <w:r w:rsidRPr="00A500FA">
        <w:rPr>
          <w:rFonts w:ascii="Times New Roman" w:hAnsi="Times New Roman"/>
          <w:sz w:val="22"/>
        </w:rPr>
        <w:t xml:space="preserve">El nivel de servicio es de tipo 8x5xNBD: </w:t>
      </w:r>
    </w:p>
    <w:p w14:paraId="399F5748" w14:textId="77777777" w:rsidR="002C7B59" w:rsidRPr="00A500FA" w:rsidRDefault="002C7B59" w:rsidP="002C7B59">
      <w:pPr>
        <w:spacing w:after="0" w:line="240" w:lineRule="auto"/>
        <w:ind w:left="567"/>
        <w:jc w:val="left"/>
        <w:rPr>
          <w:rFonts w:ascii="Times New Roman" w:hAnsi="Times New Roman"/>
          <w:sz w:val="22"/>
        </w:rPr>
      </w:pPr>
      <w:r w:rsidRPr="00A500FA">
        <w:rPr>
          <w:rFonts w:ascii="Times New Roman" w:hAnsi="Times New Roman"/>
          <w:sz w:val="22"/>
        </w:rPr>
        <w:t>Inicio de la solución del incidente al siguiente día hábil después del diagnóstico - NBD (Next Business Day).</w:t>
      </w:r>
    </w:p>
    <w:p w14:paraId="30E42944" w14:textId="77777777" w:rsidR="002C7B59" w:rsidRPr="00A500FA" w:rsidRDefault="002C7B59" w:rsidP="002C7B59">
      <w:pPr>
        <w:spacing w:after="0" w:line="240" w:lineRule="auto"/>
        <w:ind w:left="567"/>
        <w:jc w:val="left"/>
        <w:rPr>
          <w:rFonts w:ascii="Times New Roman" w:hAnsi="Times New Roman"/>
          <w:sz w:val="22"/>
        </w:rPr>
      </w:pPr>
      <w:r w:rsidRPr="00A500FA">
        <w:rPr>
          <w:rFonts w:ascii="Times New Roman" w:hAnsi="Times New Roman"/>
          <w:sz w:val="22"/>
        </w:rPr>
        <w:t>Presentación de informes sobre incidentes 8 horas al día, 5 días a la semana.</w:t>
      </w:r>
    </w:p>
    <w:p w14:paraId="3C0FF3D0" w14:textId="77777777" w:rsidR="002C7B59" w:rsidRPr="00A500FA" w:rsidRDefault="002C7B59" w:rsidP="002C7B59">
      <w:pPr>
        <w:spacing w:after="0" w:line="240" w:lineRule="auto"/>
        <w:ind w:left="567"/>
        <w:jc w:val="left"/>
        <w:rPr>
          <w:rFonts w:ascii="Times New Roman" w:hAnsi="Times New Roman"/>
          <w:sz w:val="22"/>
        </w:rPr>
      </w:pPr>
      <w:r w:rsidRPr="00A500FA">
        <w:rPr>
          <w:rFonts w:ascii="Times New Roman" w:hAnsi="Times New Roman"/>
          <w:sz w:val="22"/>
        </w:rPr>
        <w:t>Acceso al Centro de Asistencia Técnica: Lunes a viernes 8:00am – 12:00 pm y 1:00 pm a 6:00 pm</w:t>
      </w:r>
      <w:r w:rsidRPr="00A500FA" w:rsidDel="00B440FB">
        <w:rPr>
          <w:rFonts w:ascii="Times New Roman" w:hAnsi="Times New Roman"/>
          <w:sz w:val="22"/>
        </w:rPr>
        <w:t xml:space="preserve"> </w:t>
      </w:r>
      <w:r w:rsidRPr="00A500FA">
        <w:rPr>
          <w:rFonts w:ascii="Times New Roman" w:hAnsi="Times New Roman"/>
          <w:sz w:val="22"/>
        </w:rPr>
        <w:t>.</w:t>
      </w:r>
    </w:p>
    <w:p w14:paraId="3AFEA61D" w14:textId="77777777" w:rsidR="00B217A5" w:rsidRDefault="00B217A5" w:rsidP="002C7B59">
      <w:pPr>
        <w:spacing w:after="0" w:line="240" w:lineRule="auto"/>
        <w:ind w:left="567"/>
        <w:jc w:val="left"/>
        <w:rPr>
          <w:rFonts w:ascii="Times New Roman" w:hAnsi="Times New Roman"/>
          <w:sz w:val="22"/>
        </w:rPr>
      </w:pPr>
    </w:p>
    <w:p w14:paraId="4B0951CC" w14:textId="516C18C2" w:rsidR="002C7B59" w:rsidRPr="00A500FA" w:rsidRDefault="002C7B59" w:rsidP="00B217A5">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Actualizaciones ilimitadas al software según necesidad identificada por el CAT - 24 horas x 7 días a la semana.</w:t>
      </w:r>
    </w:p>
    <w:p w14:paraId="3F93D3C7" w14:textId="77777777" w:rsidR="002C7B59" w:rsidRPr="00A500FA" w:rsidRDefault="002C7B59" w:rsidP="002C7B59">
      <w:pPr>
        <w:spacing w:after="0" w:line="240" w:lineRule="auto"/>
        <w:ind w:left="567"/>
        <w:jc w:val="left"/>
        <w:rPr>
          <w:rFonts w:ascii="Times New Roman" w:hAnsi="Times New Roman"/>
          <w:sz w:val="22"/>
        </w:rPr>
      </w:pPr>
    </w:p>
    <w:p w14:paraId="4B67C036" w14:textId="12418836" w:rsidR="002C7B59" w:rsidRPr="000428C9" w:rsidRDefault="002C7B59" w:rsidP="000428C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Horario de atención del CAT: lunes a viernes 8:00am – 12:00 pm y 1:00 pm a 6:00 pm.</w:t>
      </w:r>
    </w:p>
    <w:p w14:paraId="6DA36DED" w14:textId="77777777" w:rsidR="00185C13" w:rsidRDefault="00185C13" w:rsidP="00185C13">
      <w:pPr>
        <w:pStyle w:val="Prrafodelista"/>
        <w:spacing w:after="0" w:line="240" w:lineRule="auto"/>
        <w:ind w:left="567"/>
        <w:rPr>
          <w:rFonts w:ascii="Times New Roman" w:hAnsi="Times New Roman"/>
          <w:sz w:val="22"/>
        </w:rPr>
      </w:pPr>
    </w:p>
    <w:p w14:paraId="6645B25A" w14:textId="00A5A479"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Disponibilidad Especial: En casos especiales previa coordinación y aprobación con el Gerente del Proyecto, podrá disponerse de atención a incidencias con criticidad alta o media durante horario no hábil.</w:t>
      </w:r>
    </w:p>
    <w:p w14:paraId="1AD825A0" w14:textId="77777777" w:rsidR="002C7B59" w:rsidRPr="00A500FA" w:rsidRDefault="002C7B59" w:rsidP="002C7B59">
      <w:pPr>
        <w:spacing w:after="0" w:line="240" w:lineRule="auto"/>
        <w:ind w:left="567"/>
        <w:jc w:val="left"/>
        <w:rPr>
          <w:rFonts w:ascii="Times New Roman" w:hAnsi="Times New Roman"/>
          <w:sz w:val="22"/>
        </w:rPr>
      </w:pPr>
    </w:p>
    <w:p w14:paraId="7128396C"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 xml:space="preserve">El tiempo de atención y de solución a los requerimientos serán definidos en común acuerdo entre el </w:t>
      </w:r>
      <w:proofErr w:type="gramStart"/>
      <w:r w:rsidRPr="00AC13A7">
        <w:rPr>
          <w:rFonts w:ascii="Times New Roman" w:hAnsi="Times New Roman"/>
          <w:b/>
          <w:bCs/>
          <w:sz w:val="22"/>
        </w:rPr>
        <w:t xml:space="preserve">CLIENTE </w:t>
      </w:r>
      <w:r w:rsidRPr="00A500FA">
        <w:rPr>
          <w:rFonts w:ascii="Times New Roman" w:hAnsi="Times New Roman"/>
          <w:sz w:val="22"/>
        </w:rPr>
        <w:t xml:space="preserve"> y</w:t>
      </w:r>
      <w:proofErr w:type="gramEnd"/>
      <w:r w:rsidRPr="00A500FA">
        <w:rPr>
          <w:rFonts w:ascii="Times New Roman" w:hAnsi="Times New Roman"/>
          <w:sz w:val="22"/>
        </w:rPr>
        <w:t xml:space="preserve"> </w:t>
      </w:r>
      <w:r w:rsidRPr="00AC13A7">
        <w:rPr>
          <w:rFonts w:ascii="Times New Roman" w:hAnsi="Times New Roman"/>
          <w:b/>
          <w:bCs/>
          <w:sz w:val="22"/>
        </w:rPr>
        <w:t xml:space="preserve">CINTELI </w:t>
      </w:r>
      <w:r w:rsidRPr="00A500FA">
        <w:rPr>
          <w:rFonts w:ascii="Times New Roman" w:hAnsi="Times New Roman"/>
          <w:sz w:val="22"/>
        </w:rPr>
        <w:t xml:space="preserve">en función de la complejidad y prioridad. </w:t>
      </w:r>
    </w:p>
    <w:p w14:paraId="2F2FDD52" w14:textId="77777777" w:rsidR="002C7B59" w:rsidRPr="00A500FA" w:rsidRDefault="002C7B59" w:rsidP="002C7B59">
      <w:pPr>
        <w:spacing w:after="0" w:line="240" w:lineRule="auto"/>
        <w:rPr>
          <w:rFonts w:ascii="Times New Roman" w:hAnsi="Times New Roman"/>
          <w:sz w:val="22"/>
        </w:rPr>
      </w:pPr>
    </w:p>
    <w:p w14:paraId="5A4A5AA5"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 xml:space="preserve">La atención a incidentes, eventos o requerimientos que requieran información insumos del </w:t>
      </w:r>
      <w:r w:rsidRPr="0008112F">
        <w:rPr>
          <w:rFonts w:ascii="Times New Roman" w:hAnsi="Times New Roman"/>
          <w:b/>
          <w:bCs/>
          <w:sz w:val="22"/>
        </w:rPr>
        <w:t xml:space="preserve">CLIENTE </w:t>
      </w:r>
      <w:r w:rsidRPr="00A500FA">
        <w:rPr>
          <w:rFonts w:ascii="Times New Roman" w:hAnsi="Times New Roman"/>
          <w:sz w:val="22"/>
        </w:rPr>
        <w:t>descontaran los tiempos que detengan la gestión por la espera de este factor.</w:t>
      </w:r>
    </w:p>
    <w:p w14:paraId="60E15245" w14:textId="7D0845E8" w:rsidR="002C7B59" w:rsidRPr="00A500FA" w:rsidRDefault="002C7B59" w:rsidP="00A500FA">
      <w:pPr>
        <w:spacing w:after="0" w:line="240" w:lineRule="auto"/>
        <w:rPr>
          <w:rFonts w:ascii="Times New Roman" w:hAnsi="Times New Roman"/>
          <w:sz w:val="22"/>
        </w:rPr>
      </w:pPr>
    </w:p>
    <w:p w14:paraId="3F1E08FE" w14:textId="77777777" w:rsidR="002C7B59" w:rsidRPr="00A500FA" w:rsidRDefault="002C7B59" w:rsidP="002C7B59">
      <w:pPr>
        <w:pStyle w:val="Prrafodelista"/>
        <w:numPr>
          <w:ilvl w:val="1"/>
          <w:numId w:val="1"/>
        </w:numPr>
        <w:spacing w:after="0" w:line="240" w:lineRule="auto"/>
        <w:ind w:left="567" w:hanging="567"/>
        <w:rPr>
          <w:rFonts w:ascii="Times New Roman" w:hAnsi="Times New Roman"/>
          <w:sz w:val="22"/>
        </w:rPr>
      </w:pPr>
      <w:r w:rsidRPr="00A500FA">
        <w:rPr>
          <w:rFonts w:ascii="Times New Roman" w:hAnsi="Times New Roman"/>
          <w:sz w:val="22"/>
        </w:rPr>
        <w:t>Ventanas de mantenimiento</w:t>
      </w:r>
    </w:p>
    <w:p w14:paraId="7E4BCFA3" w14:textId="77777777" w:rsidR="002C7B59" w:rsidRPr="00A500FA" w:rsidRDefault="002C7B59" w:rsidP="002C7B59">
      <w:pPr>
        <w:spacing w:after="0" w:line="240" w:lineRule="auto"/>
        <w:rPr>
          <w:rFonts w:ascii="Times New Roman" w:hAnsi="Times New Roman"/>
          <w:sz w:val="22"/>
        </w:rPr>
      </w:pPr>
    </w:p>
    <w:p w14:paraId="3D69987A"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 xml:space="preserve">Mantenimiento programado: </w:t>
      </w:r>
      <w:r w:rsidRPr="00AC13A7">
        <w:rPr>
          <w:rFonts w:ascii="Times New Roman" w:hAnsi="Times New Roman"/>
          <w:b/>
          <w:bCs/>
          <w:sz w:val="22"/>
        </w:rPr>
        <w:t>CINTELI</w:t>
      </w:r>
      <w:r w:rsidRPr="00A500FA">
        <w:rPr>
          <w:rFonts w:ascii="Times New Roman" w:hAnsi="Times New Roman"/>
          <w:sz w:val="22"/>
        </w:rPr>
        <w:t xml:space="preserve"> informará al </w:t>
      </w:r>
      <w:r w:rsidRPr="00AC13A7">
        <w:rPr>
          <w:rFonts w:ascii="Times New Roman" w:hAnsi="Times New Roman"/>
          <w:b/>
          <w:bCs/>
          <w:sz w:val="22"/>
        </w:rPr>
        <w:t>CLIENTE</w:t>
      </w:r>
      <w:r w:rsidRPr="00A500FA">
        <w:rPr>
          <w:rFonts w:ascii="Times New Roman" w:hAnsi="Times New Roman"/>
          <w:sz w:val="22"/>
        </w:rPr>
        <w:t xml:space="preserve"> con 3 días calendario de anticipación, la programación de la ventana de mantenimiento a comunicando la justificación, duración y las funciones afectadas. En el momento de la ejecución reportará el inicio de la actividad y al final notificará el resultado final de la actividad. El tiempo invertido en este tipo de mantenimiento al sistema no serán consideradas en el cálculo de la disponibilidad de la plataforma </w:t>
      </w:r>
      <w:r w:rsidRPr="00AC13A7">
        <w:rPr>
          <w:rFonts w:ascii="Times New Roman" w:hAnsi="Times New Roman"/>
          <w:b/>
          <w:bCs/>
          <w:sz w:val="22"/>
        </w:rPr>
        <w:t>PREDIUM</w:t>
      </w:r>
      <w:r w:rsidRPr="00A500FA">
        <w:rPr>
          <w:rFonts w:ascii="Times New Roman" w:hAnsi="Times New Roman"/>
          <w:sz w:val="22"/>
        </w:rPr>
        <w:t>.</w:t>
      </w:r>
    </w:p>
    <w:p w14:paraId="170B4854" w14:textId="77777777" w:rsidR="002C7B59" w:rsidRPr="00A500FA" w:rsidRDefault="002C7B59" w:rsidP="002C7B59">
      <w:pPr>
        <w:pStyle w:val="Prrafodelista"/>
        <w:spacing w:after="0" w:line="240" w:lineRule="auto"/>
        <w:ind w:left="567"/>
        <w:rPr>
          <w:rFonts w:ascii="Times New Roman" w:hAnsi="Times New Roman"/>
          <w:sz w:val="22"/>
        </w:rPr>
      </w:pPr>
    </w:p>
    <w:p w14:paraId="26E28759" w14:textId="77777777" w:rsidR="002C7B59" w:rsidRPr="00A500FA" w:rsidRDefault="002C7B59" w:rsidP="002C7B59">
      <w:pPr>
        <w:pStyle w:val="Prrafodelista"/>
        <w:numPr>
          <w:ilvl w:val="0"/>
          <w:numId w:val="2"/>
        </w:numPr>
        <w:spacing w:after="0" w:line="240" w:lineRule="auto"/>
        <w:ind w:left="567" w:hanging="567"/>
        <w:rPr>
          <w:rFonts w:ascii="Times New Roman" w:hAnsi="Times New Roman"/>
          <w:sz w:val="22"/>
        </w:rPr>
      </w:pPr>
      <w:r w:rsidRPr="00A500FA">
        <w:rPr>
          <w:rFonts w:ascii="Times New Roman" w:hAnsi="Times New Roman"/>
          <w:sz w:val="22"/>
        </w:rPr>
        <w:t xml:space="preserve">Mantenimiento no programado: </w:t>
      </w:r>
      <w:r w:rsidRPr="00AC13A7">
        <w:rPr>
          <w:rFonts w:ascii="Times New Roman" w:hAnsi="Times New Roman"/>
          <w:b/>
          <w:bCs/>
          <w:sz w:val="22"/>
        </w:rPr>
        <w:t>CINTELI</w:t>
      </w:r>
      <w:r w:rsidRPr="00A500FA">
        <w:rPr>
          <w:rFonts w:ascii="Times New Roman" w:hAnsi="Times New Roman"/>
          <w:sz w:val="22"/>
        </w:rPr>
        <w:t xml:space="preserve"> informará al</w:t>
      </w:r>
      <w:r w:rsidRPr="00AC13A7">
        <w:rPr>
          <w:rFonts w:ascii="Times New Roman" w:hAnsi="Times New Roman"/>
          <w:b/>
          <w:bCs/>
          <w:sz w:val="22"/>
        </w:rPr>
        <w:t xml:space="preserve"> CLIENTE</w:t>
      </w:r>
      <w:r w:rsidRPr="00A500FA">
        <w:rPr>
          <w:rFonts w:ascii="Times New Roman" w:hAnsi="Times New Roman"/>
          <w:sz w:val="22"/>
        </w:rPr>
        <w:t xml:space="preserve"> la realización de la ventana de mantenimiento de carácter urgente y prioritario comunicando la justificación, duración y las funciones afectadas tan pronto como se presente la necesidad. En el momento de la ejecución reportará el inicio de la actividad y al final notificará el resultado final de la actividad. El tiempo invertido en este tipo de mantenimiento al sistema no serán consideradas en el cálculo de la disponibilidad de la plataforma </w:t>
      </w:r>
      <w:r w:rsidRPr="00AC13A7">
        <w:rPr>
          <w:rFonts w:ascii="Times New Roman" w:hAnsi="Times New Roman"/>
          <w:b/>
          <w:bCs/>
          <w:sz w:val="22"/>
        </w:rPr>
        <w:t>PREDIUM</w:t>
      </w:r>
      <w:r w:rsidRPr="00A500FA">
        <w:rPr>
          <w:rFonts w:ascii="Times New Roman" w:hAnsi="Times New Roman"/>
          <w:sz w:val="22"/>
        </w:rPr>
        <w:t>.</w:t>
      </w:r>
    </w:p>
    <w:p w14:paraId="3B32817D" w14:textId="77777777" w:rsidR="002C7B59" w:rsidRPr="00A500FA" w:rsidRDefault="002C7B59" w:rsidP="002C7B59">
      <w:pPr>
        <w:spacing w:after="0" w:line="240" w:lineRule="auto"/>
        <w:rPr>
          <w:rFonts w:ascii="Times New Roman" w:hAnsi="Times New Roman"/>
          <w:sz w:val="22"/>
        </w:rPr>
      </w:pPr>
    </w:p>
    <w:p w14:paraId="7FC7C164" w14:textId="38FEC828" w:rsidR="002C7B59" w:rsidRDefault="002C7B59" w:rsidP="00B4380B">
      <w:pPr>
        <w:pStyle w:val="Prrafodelista"/>
        <w:numPr>
          <w:ilvl w:val="1"/>
          <w:numId w:val="1"/>
        </w:numPr>
        <w:spacing w:after="0" w:line="240" w:lineRule="auto"/>
        <w:ind w:left="567" w:hanging="567"/>
        <w:rPr>
          <w:rFonts w:ascii="Times New Roman" w:hAnsi="Times New Roman"/>
          <w:sz w:val="22"/>
        </w:rPr>
      </w:pPr>
      <w:r w:rsidRPr="00A500FA">
        <w:rPr>
          <w:rFonts w:ascii="Times New Roman" w:hAnsi="Times New Roman"/>
          <w:sz w:val="22"/>
        </w:rPr>
        <w:t>Nivel de escalamient</w:t>
      </w:r>
      <w:r w:rsidR="00B4380B">
        <w:rPr>
          <w:rFonts w:ascii="Times New Roman" w:hAnsi="Times New Roman"/>
          <w:sz w:val="22"/>
        </w:rPr>
        <w:t>o</w:t>
      </w:r>
    </w:p>
    <w:p w14:paraId="21517F2D" w14:textId="77777777" w:rsidR="002835A5" w:rsidRPr="00B4380B" w:rsidRDefault="002835A5" w:rsidP="002835A5">
      <w:pPr>
        <w:pStyle w:val="Prrafodelista"/>
        <w:spacing w:after="0" w:line="240" w:lineRule="auto"/>
        <w:ind w:left="567"/>
        <w:rPr>
          <w:rFonts w:ascii="Times New Roman" w:hAnsi="Times New Roman"/>
          <w:sz w:val="22"/>
        </w:rPr>
      </w:pPr>
    </w:p>
    <w:tbl>
      <w:tblPr>
        <w:tblStyle w:val="Tablaconcuadrcula"/>
        <w:tblpPr w:leftFromText="141" w:rightFromText="141" w:vertAnchor="text" w:horzAnchor="margin" w:tblpY="16"/>
        <w:tblW w:w="10323" w:type="dxa"/>
        <w:tblLook w:val="04A0" w:firstRow="1" w:lastRow="0" w:firstColumn="1" w:lastColumn="0" w:noHBand="0" w:noVBand="1"/>
      </w:tblPr>
      <w:tblGrid>
        <w:gridCol w:w="708"/>
        <w:gridCol w:w="1350"/>
        <w:gridCol w:w="1340"/>
        <w:gridCol w:w="4299"/>
        <w:gridCol w:w="1476"/>
        <w:gridCol w:w="1150"/>
      </w:tblGrid>
      <w:tr w:rsidR="002835A5" w:rsidRPr="00B94C18" w14:paraId="35E40650" w14:textId="77777777" w:rsidTr="002835A5">
        <w:trPr>
          <w:trHeight w:val="337"/>
        </w:trPr>
        <w:tc>
          <w:tcPr>
            <w:tcW w:w="708" w:type="dxa"/>
            <w:shd w:val="clear" w:color="auto" w:fill="D9D9D9" w:themeFill="background1" w:themeFillShade="D9"/>
            <w:vAlign w:val="center"/>
          </w:tcPr>
          <w:p w14:paraId="7FB09298" w14:textId="77777777" w:rsidR="002835A5" w:rsidRPr="006A6DAE" w:rsidRDefault="002835A5" w:rsidP="002835A5">
            <w:pPr>
              <w:spacing w:after="0" w:line="240" w:lineRule="auto"/>
              <w:jc w:val="center"/>
              <w:rPr>
                <w:b/>
                <w:bCs/>
                <w:sz w:val="16"/>
                <w:szCs w:val="16"/>
              </w:rPr>
            </w:pPr>
            <w:r w:rsidRPr="006A6DAE">
              <w:rPr>
                <w:b/>
                <w:bCs/>
                <w:sz w:val="16"/>
                <w:szCs w:val="16"/>
              </w:rPr>
              <w:t>Nivel</w:t>
            </w:r>
          </w:p>
        </w:tc>
        <w:tc>
          <w:tcPr>
            <w:tcW w:w="1350" w:type="dxa"/>
            <w:shd w:val="clear" w:color="auto" w:fill="D9D9D9" w:themeFill="background1" w:themeFillShade="D9"/>
            <w:vAlign w:val="center"/>
          </w:tcPr>
          <w:p w14:paraId="33F4CDC0" w14:textId="77777777" w:rsidR="002835A5" w:rsidRPr="006A6DAE" w:rsidRDefault="002835A5" w:rsidP="002835A5">
            <w:pPr>
              <w:spacing w:after="0" w:line="240" w:lineRule="auto"/>
              <w:jc w:val="center"/>
              <w:rPr>
                <w:b/>
                <w:bCs/>
                <w:sz w:val="16"/>
                <w:szCs w:val="16"/>
              </w:rPr>
            </w:pPr>
            <w:r w:rsidRPr="006A6DAE">
              <w:rPr>
                <w:b/>
                <w:bCs/>
                <w:sz w:val="16"/>
                <w:szCs w:val="16"/>
              </w:rPr>
              <w:t>Nombre</w:t>
            </w:r>
          </w:p>
        </w:tc>
        <w:tc>
          <w:tcPr>
            <w:tcW w:w="1340" w:type="dxa"/>
            <w:shd w:val="clear" w:color="auto" w:fill="D9D9D9" w:themeFill="background1" w:themeFillShade="D9"/>
            <w:vAlign w:val="center"/>
          </w:tcPr>
          <w:p w14:paraId="51861464" w14:textId="77777777" w:rsidR="002835A5" w:rsidRPr="006A6DAE" w:rsidRDefault="002835A5" w:rsidP="002835A5">
            <w:pPr>
              <w:spacing w:after="0" w:line="240" w:lineRule="auto"/>
              <w:jc w:val="center"/>
              <w:rPr>
                <w:b/>
                <w:bCs/>
                <w:sz w:val="16"/>
                <w:szCs w:val="16"/>
              </w:rPr>
            </w:pPr>
            <w:r w:rsidRPr="006A6DAE">
              <w:rPr>
                <w:b/>
                <w:bCs/>
                <w:sz w:val="16"/>
                <w:szCs w:val="16"/>
              </w:rPr>
              <w:t>Cargo</w:t>
            </w:r>
          </w:p>
        </w:tc>
        <w:tc>
          <w:tcPr>
            <w:tcW w:w="4299" w:type="dxa"/>
            <w:shd w:val="clear" w:color="auto" w:fill="D9D9D9" w:themeFill="background1" w:themeFillShade="D9"/>
            <w:vAlign w:val="center"/>
          </w:tcPr>
          <w:p w14:paraId="1FC931C6" w14:textId="77777777" w:rsidR="002835A5" w:rsidRPr="006A6DAE" w:rsidRDefault="002835A5" w:rsidP="002835A5">
            <w:pPr>
              <w:spacing w:after="0" w:line="240" w:lineRule="auto"/>
              <w:jc w:val="center"/>
              <w:rPr>
                <w:b/>
                <w:bCs/>
                <w:sz w:val="16"/>
                <w:szCs w:val="16"/>
              </w:rPr>
            </w:pPr>
            <w:r w:rsidRPr="006A6DAE">
              <w:rPr>
                <w:b/>
                <w:bCs/>
                <w:sz w:val="16"/>
                <w:szCs w:val="16"/>
              </w:rPr>
              <w:t>Contacto</w:t>
            </w:r>
          </w:p>
        </w:tc>
        <w:tc>
          <w:tcPr>
            <w:tcW w:w="1476" w:type="dxa"/>
            <w:shd w:val="clear" w:color="auto" w:fill="D9D9D9" w:themeFill="background1" w:themeFillShade="D9"/>
            <w:vAlign w:val="center"/>
          </w:tcPr>
          <w:p w14:paraId="04872C8F" w14:textId="77777777" w:rsidR="002835A5" w:rsidRPr="006A6DAE" w:rsidRDefault="002835A5" w:rsidP="002835A5">
            <w:pPr>
              <w:spacing w:after="0" w:line="240" w:lineRule="auto"/>
              <w:jc w:val="center"/>
              <w:rPr>
                <w:b/>
                <w:bCs/>
                <w:sz w:val="16"/>
                <w:szCs w:val="16"/>
              </w:rPr>
            </w:pPr>
            <w:r w:rsidRPr="006A6DAE">
              <w:rPr>
                <w:b/>
                <w:bCs/>
                <w:sz w:val="16"/>
                <w:szCs w:val="16"/>
              </w:rPr>
              <w:t>Prioridad</w:t>
            </w:r>
          </w:p>
        </w:tc>
        <w:tc>
          <w:tcPr>
            <w:tcW w:w="1150" w:type="dxa"/>
            <w:shd w:val="clear" w:color="auto" w:fill="D9D9D9" w:themeFill="background1" w:themeFillShade="D9"/>
            <w:vAlign w:val="center"/>
          </w:tcPr>
          <w:p w14:paraId="50C52332" w14:textId="77777777" w:rsidR="002835A5" w:rsidRPr="006A6DAE" w:rsidRDefault="002835A5" w:rsidP="002835A5">
            <w:pPr>
              <w:spacing w:after="0" w:line="240" w:lineRule="auto"/>
              <w:jc w:val="center"/>
              <w:rPr>
                <w:b/>
                <w:bCs/>
                <w:sz w:val="16"/>
                <w:szCs w:val="16"/>
              </w:rPr>
            </w:pPr>
            <w:r w:rsidRPr="006A6DAE">
              <w:rPr>
                <w:b/>
                <w:bCs/>
                <w:sz w:val="16"/>
                <w:szCs w:val="16"/>
              </w:rPr>
              <w:t>Tiempo de respuesta</w:t>
            </w:r>
          </w:p>
        </w:tc>
      </w:tr>
      <w:tr w:rsidR="002835A5" w:rsidRPr="00B94C18" w14:paraId="0EAE3BB6" w14:textId="77777777" w:rsidTr="002835A5">
        <w:trPr>
          <w:trHeight w:val="404"/>
        </w:trPr>
        <w:tc>
          <w:tcPr>
            <w:tcW w:w="708" w:type="dxa"/>
            <w:vAlign w:val="center"/>
          </w:tcPr>
          <w:p w14:paraId="07D2FA0A" w14:textId="77777777" w:rsidR="002835A5" w:rsidRPr="006A6DAE" w:rsidRDefault="002835A5" w:rsidP="002835A5">
            <w:pPr>
              <w:spacing w:after="0" w:line="240" w:lineRule="auto"/>
              <w:jc w:val="center"/>
              <w:rPr>
                <w:sz w:val="16"/>
                <w:szCs w:val="16"/>
              </w:rPr>
            </w:pPr>
            <w:r w:rsidRPr="006A6DAE">
              <w:rPr>
                <w:sz w:val="16"/>
                <w:szCs w:val="16"/>
              </w:rPr>
              <w:t>1</w:t>
            </w:r>
          </w:p>
        </w:tc>
        <w:tc>
          <w:tcPr>
            <w:tcW w:w="1350" w:type="dxa"/>
            <w:vAlign w:val="center"/>
          </w:tcPr>
          <w:p w14:paraId="43CF1658" w14:textId="77777777" w:rsidR="002835A5" w:rsidRPr="006A6DAE" w:rsidRDefault="002835A5" w:rsidP="002835A5">
            <w:pPr>
              <w:spacing w:after="0" w:line="240" w:lineRule="auto"/>
              <w:rPr>
                <w:sz w:val="16"/>
                <w:szCs w:val="16"/>
              </w:rPr>
            </w:pPr>
            <w:r w:rsidRPr="006A6DAE">
              <w:rPr>
                <w:sz w:val="16"/>
                <w:szCs w:val="16"/>
              </w:rPr>
              <w:t>Centro Asistencia Técnica (CAT)</w:t>
            </w:r>
          </w:p>
        </w:tc>
        <w:tc>
          <w:tcPr>
            <w:tcW w:w="1340" w:type="dxa"/>
            <w:vAlign w:val="center"/>
          </w:tcPr>
          <w:p w14:paraId="7A98F718" w14:textId="77777777" w:rsidR="002835A5" w:rsidRPr="006A6DAE" w:rsidRDefault="002835A5" w:rsidP="002835A5">
            <w:pPr>
              <w:spacing w:after="0" w:line="240" w:lineRule="auto"/>
              <w:rPr>
                <w:sz w:val="16"/>
                <w:szCs w:val="16"/>
              </w:rPr>
            </w:pPr>
            <w:r w:rsidRPr="006A6DAE">
              <w:rPr>
                <w:sz w:val="16"/>
                <w:szCs w:val="16"/>
              </w:rPr>
              <w:t>Agente disponible</w:t>
            </w:r>
          </w:p>
        </w:tc>
        <w:tc>
          <w:tcPr>
            <w:tcW w:w="4299" w:type="dxa"/>
            <w:vAlign w:val="center"/>
          </w:tcPr>
          <w:p w14:paraId="594C5EB6" w14:textId="77777777" w:rsidR="002835A5" w:rsidRPr="006A6DAE" w:rsidRDefault="002835A5" w:rsidP="002835A5">
            <w:pPr>
              <w:spacing w:after="0" w:line="240" w:lineRule="auto"/>
              <w:rPr>
                <w:sz w:val="16"/>
                <w:szCs w:val="16"/>
              </w:rPr>
            </w:pPr>
            <w:r w:rsidRPr="006A6DAE">
              <w:rPr>
                <w:sz w:val="16"/>
                <w:szCs w:val="16"/>
              </w:rPr>
              <w:t>Celular</w:t>
            </w:r>
            <w:r w:rsidRPr="007A7CE4">
              <w:rPr>
                <w:sz w:val="16"/>
                <w:szCs w:val="16"/>
              </w:rPr>
              <w:t>: 3233545865</w:t>
            </w:r>
            <w:r w:rsidRPr="006A6DAE">
              <w:rPr>
                <w:sz w:val="16"/>
                <w:szCs w:val="16"/>
              </w:rPr>
              <w:t xml:space="preserve"> </w:t>
            </w:r>
          </w:p>
          <w:p w14:paraId="61DA43DB" w14:textId="77777777" w:rsidR="002835A5" w:rsidRPr="006A6DAE" w:rsidRDefault="002835A5" w:rsidP="002835A5">
            <w:pPr>
              <w:spacing w:after="0" w:line="240" w:lineRule="auto"/>
              <w:rPr>
                <w:sz w:val="16"/>
                <w:szCs w:val="16"/>
              </w:rPr>
            </w:pPr>
            <w:r w:rsidRPr="006A6DAE">
              <w:rPr>
                <w:sz w:val="16"/>
                <w:szCs w:val="16"/>
              </w:rPr>
              <w:t>SERVICIOALCLIENTE@CINTELIGROUP.COM</w:t>
            </w:r>
          </w:p>
        </w:tc>
        <w:tc>
          <w:tcPr>
            <w:tcW w:w="1476" w:type="dxa"/>
            <w:vAlign w:val="center"/>
          </w:tcPr>
          <w:p w14:paraId="0D6A1D4D" w14:textId="77777777" w:rsidR="002835A5" w:rsidRPr="006A6DAE" w:rsidRDefault="002835A5" w:rsidP="002835A5">
            <w:pPr>
              <w:spacing w:after="0" w:line="240" w:lineRule="auto"/>
              <w:rPr>
                <w:sz w:val="16"/>
                <w:szCs w:val="16"/>
              </w:rPr>
            </w:pPr>
            <w:r w:rsidRPr="006A6DAE">
              <w:rPr>
                <w:sz w:val="16"/>
                <w:szCs w:val="16"/>
              </w:rPr>
              <w:t>Según clasificación de la incidencia</w:t>
            </w:r>
          </w:p>
        </w:tc>
        <w:tc>
          <w:tcPr>
            <w:tcW w:w="1150" w:type="dxa"/>
            <w:vAlign w:val="center"/>
          </w:tcPr>
          <w:p w14:paraId="3AF2C64D" w14:textId="77777777" w:rsidR="002835A5" w:rsidRPr="006A6DAE" w:rsidRDefault="002835A5" w:rsidP="002835A5">
            <w:pPr>
              <w:spacing w:after="0" w:line="240" w:lineRule="auto"/>
              <w:rPr>
                <w:sz w:val="16"/>
                <w:szCs w:val="16"/>
              </w:rPr>
            </w:pPr>
            <w:r w:rsidRPr="006A6DAE">
              <w:rPr>
                <w:sz w:val="16"/>
                <w:szCs w:val="16"/>
              </w:rPr>
              <w:t>Según ANS</w:t>
            </w:r>
          </w:p>
        </w:tc>
      </w:tr>
      <w:tr w:rsidR="002835A5" w:rsidRPr="00B94C18" w14:paraId="126BCF4E" w14:textId="77777777" w:rsidTr="002835A5">
        <w:trPr>
          <w:trHeight w:val="404"/>
        </w:trPr>
        <w:tc>
          <w:tcPr>
            <w:tcW w:w="708" w:type="dxa"/>
            <w:vAlign w:val="center"/>
          </w:tcPr>
          <w:p w14:paraId="4D357063" w14:textId="77777777" w:rsidR="002835A5" w:rsidRPr="006A6DAE" w:rsidRDefault="002835A5" w:rsidP="002835A5">
            <w:pPr>
              <w:spacing w:after="0" w:line="240" w:lineRule="auto"/>
              <w:jc w:val="center"/>
              <w:rPr>
                <w:sz w:val="16"/>
                <w:szCs w:val="16"/>
              </w:rPr>
            </w:pPr>
            <w:r w:rsidRPr="006A6DAE">
              <w:rPr>
                <w:sz w:val="16"/>
                <w:szCs w:val="16"/>
              </w:rPr>
              <w:t>2</w:t>
            </w:r>
          </w:p>
        </w:tc>
        <w:tc>
          <w:tcPr>
            <w:tcW w:w="1350" w:type="dxa"/>
            <w:vAlign w:val="center"/>
          </w:tcPr>
          <w:p w14:paraId="16255372" w14:textId="77777777" w:rsidR="002835A5" w:rsidRPr="006A6DAE" w:rsidRDefault="002835A5" w:rsidP="002835A5">
            <w:pPr>
              <w:spacing w:after="0" w:line="240" w:lineRule="auto"/>
              <w:rPr>
                <w:sz w:val="16"/>
                <w:szCs w:val="16"/>
              </w:rPr>
            </w:pPr>
            <w:r w:rsidRPr="006A6DAE">
              <w:rPr>
                <w:sz w:val="16"/>
                <w:szCs w:val="16"/>
              </w:rPr>
              <w:t>PREDIUM</w:t>
            </w:r>
          </w:p>
        </w:tc>
        <w:tc>
          <w:tcPr>
            <w:tcW w:w="1340" w:type="dxa"/>
            <w:vAlign w:val="center"/>
          </w:tcPr>
          <w:p w14:paraId="30FEE8D9" w14:textId="77777777" w:rsidR="002835A5" w:rsidRPr="006A6DAE" w:rsidRDefault="002835A5" w:rsidP="002835A5">
            <w:pPr>
              <w:spacing w:after="0" w:line="240" w:lineRule="auto"/>
              <w:rPr>
                <w:sz w:val="16"/>
                <w:szCs w:val="16"/>
              </w:rPr>
            </w:pPr>
            <w:r w:rsidRPr="006A6DAE">
              <w:rPr>
                <w:sz w:val="16"/>
                <w:szCs w:val="16"/>
              </w:rPr>
              <w:t>Líder Funcional Componente A</w:t>
            </w:r>
          </w:p>
        </w:tc>
        <w:tc>
          <w:tcPr>
            <w:tcW w:w="4299" w:type="dxa"/>
            <w:vAlign w:val="center"/>
          </w:tcPr>
          <w:p w14:paraId="3E379BA8" w14:textId="77777777" w:rsidR="002835A5" w:rsidRPr="006A6DAE" w:rsidRDefault="002835A5" w:rsidP="002835A5">
            <w:pPr>
              <w:spacing w:after="0" w:line="240" w:lineRule="auto"/>
              <w:rPr>
                <w:sz w:val="16"/>
                <w:szCs w:val="16"/>
              </w:rPr>
            </w:pPr>
            <w:r w:rsidRPr="006A6DAE">
              <w:rPr>
                <w:sz w:val="16"/>
                <w:szCs w:val="16"/>
              </w:rPr>
              <w:t>JMARTINEZ@CINTELIGROUP.COM</w:t>
            </w:r>
          </w:p>
        </w:tc>
        <w:tc>
          <w:tcPr>
            <w:tcW w:w="1476" w:type="dxa"/>
            <w:vAlign w:val="center"/>
          </w:tcPr>
          <w:p w14:paraId="765B592A" w14:textId="77777777" w:rsidR="002835A5" w:rsidRPr="006A6DAE" w:rsidRDefault="002835A5" w:rsidP="002835A5">
            <w:pPr>
              <w:spacing w:after="0" w:line="240" w:lineRule="auto"/>
              <w:rPr>
                <w:sz w:val="16"/>
                <w:szCs w:val="16"/>
              </w:rPr>
            </w:pPr>
            <w:r w:rsidRPr="006A6DAE">
              <w:rPr>
                <w:sz w:val="16"/>
                <w:szCs w:val="16"/>
              </w:rPr>
              <w:t>orden técnico, administrativa</w:t>
            </w:r>
          </w:p>
        </w:tc>
        <w:tc>
          <w:tcPr>
            <w:tcW w:w="1150" w:type="dxa"/>
            <w:vAlign w:val="center"/>
          </w:tcPr>
          <w:p w14:paraId="297897FF" w14:textId="77777777" w:rsidR="002835A5" w:rsidRPr="006A6DAE" w:rsidRDefault="002835A5" w:rsidP="002835A5">
            <w:pPr>
              <w:spacing w:after="0" w:line="240" w:lineRule="auto"/>
              <w:rPr>
                <w:sz w:val="16"/>
                <w:szCs w:val="16"/>
              </w:rPr>
            </w:pPr>
            <w:r w:rsidRPr="006A6DAE">
              <w:rPr>
                <w:sz w:val="16"/>
                <w:szCs w:val="16"/>
              </w:rPr>
              <w:t>8 horas hábiles</w:t>
            </w:r>
          </w:p>
        </w:tc>
      </w:tr>
      <w:tr w:rsidR="002835A5" w:rsidRPr="00B94C18" w14:paraId="20B87317" w14:textId="77777777" w:rsidTr="002835A5">
        <w:trPr>
          <w:trHeight w:val="400"/>
        </w:trPr>
        <w:tc>
          <w:tcPr>
            <w:tcW w:w="708" w:type="dxa"/>
            <w:vAlign w:val="center"/>
          </w:tcPr>
          <w:p w14:paraId="4CFCA99E" w14:textId="77777777" w:rsidR="002835A5" w:rsidRPr="006A6DAE" w:rsidRDefault="002835A5" w:rsidP="002835A5">
            <w:pPr>
              <w:spacing w:after="0" w:line="240" w:lineRule="auto"/>
              <w:jc w:val="center"/>
              <w:rPr>
                <w:sz w:val="16"/>
                <w:szCs w:val="16"/>
              </w:rPr>
            </w:pPr>
            <w:r w:rsidRPr="006A6DAE">
              <w:rPr>
                <w:sz w:val="16"/>
                <w:szCs w:val="16"/>
              </w:rPr>
              <w:t>2</w:t>
            </w:r>
          </w:p>
        </w:tc>
        <w:tc>
          <w:tcPr>
            <w:tcW w:w="1350" w:type="dxa"/>
            <w:vAlign w:val="center"/>
          </w:tcPr>
          <w:p w14:paraId="1403FAC7" w14:textId="77777777" w:rsidR="002835A5" w:rsidRPr="006A6DAE" w:rsidRDefault="002835A5" w:rsidP="002835A5">
            <w:pPr>
              <w:spacing w:after="0" w:line="240" w:lineRule="auto"/>
              <w:rPr>
                <w:sz w:val="16"/>
                <w:szCs w:val="16"/>
              </w:rPr>
            </w:pPr>
            <w:r w:rsidRPr="006A6DAE">
              <w:rPr>
                <w:sz w:val="16"/>
                <w:szCs w:val="16"/>
              </w:rPr>
              <w:t>PREDIUM</w:t>
            </w:r>
          </w:p>
        </w:tc>
        <w:tc>
          <w:tcPr>
            <w:tcW w:w="1340" w:type="dxa"/>
            <w:vAlign w:val="center"/>
          </w:tcPr>
          <w:p w14:paraId="77B858BD" w14:textId="77777777" w:rsidR="002835A5" w:rsidRPr="006A6DAE" w:rsidRDefault="002835A5" w:rsidP="002835A5">
            <w:pPr>
              <w:spacing w:after="0" w:line="240" w:lineRule="auto"/>
              <w:rPr>
                <w:sz w:val="16"/>
                <w:szCs w:val="16"/>
              </w:rPr>
            </w:pPr>
            <w:r w:rsidRPr="006A6DAE">
              <w:rPr>
                <w:sz w:val="16"/>
                <w:szCs w:val="16"/>
              </w:rPr>
              <w:t>Líder Funcional Componente B</w:t>
            </w:r>
          </w:p>
        </w:tc>
        <w:tc>
          <w:tcPr>
            <w:tcW w:w="4299" w:type="dxa"/>
            <w:vAlign w:val="center"/>
          </w:tcPr>
          <w:p w14:paraId="7631508E" w14:textId="77777777" w:rsidR="002835A5" w:rsidRPr="006A6DAE" w:rsidRDefault="002835A5" w:rsidP="002835A5">
            <w:pPr>
              <w:spacing w:after="0" w:line="240" w:lineRule="auto"/>
              <w:rPr>
                <w:sz w:val="16"/>
                <w:szCs w:val="16"/>
              </w:rPr>
            </w:pPr>
            <w:r w:rsidRPr="007A7CE4">
              <w:rPr>
                <w:sz w:val="16"/>
                <w:szCs w:val="16"/>
              </w:rPr>
              <w:t>MRODRIGUEZ@CINTELIGROUP.COM</w:t>
            </w:r>
          </w:p>
        </w:tc>
        <w:tc>
          <w:tcPr>
            <w:tcW w:w="1476" w:type="dxa"/>
            <w:vAlign w:val="center"/>
          </w:tcPr>
          <w:p w14:paraId="5CEC4834" w14:textId="77777777" w:rsidR="002835A5" w:rsidRPr="006A6DAE" w:rsidRDefault="002835A5" w:rsidP="002835A5">
            <w:pPr>
              <w:spacing w:after="0" w:line="240" w:lineRule="auto"/>
              <w:rPr>
                <w:sz w:val="16"/>
                <w:szCs w:val="16"/>
              </w:rPr>
            </w:pPr>
            <w:r w:rsidRPr="006A6DAE">
              <w:rPr>
                <w:sz w:val="16"/>
                <w:szCs w:val="16"/>
              </w:rPr>
              <w:t>orden técnico, administrativa</w:t>
            </w:r>
          </w:p>
        </w:tc>
        <w:tc>
          <w:tcPr>
            <w:tcW w:w="1150" w:type="dxa"/>
            <w:vAlign w:val="center"/>
          </w:tcPr>
          <w:p w14:paraId="6F9ACD07" w14:textId="77777777" w:rsidR="002835A5" w:rsidRPr="006A6DAE" w:rsidRDefault="002835A5" w:rsidP="002835A5">
            <w:pPr>
              <w:spacing w:after="0" w:line="240" w:lineRule="auto"/>
              <w:rPr>
                <w:sz w:val="16"/>
                <w:szCs w:val="16"/>
              </w:rPr>
            </w:pPr>
            <w:r w:rsidRPr="006A6DAE">
              <w:rPr>
                <w:sz w:val="16"/>
                <w:szCs w:val="16"/>
              </w:rPr>
              <w:t>8 horas hábiles</w:t>
            </w:r>
          </w:p>
        </w:tc>
      </w:tr>
      <w:tr w:rsidR="002835A5" w:rsidRPr="00B94C18" w14:paraId="64C36587" w14:textId="77777777" w:rsidTr="002835A5">
        <w:trPr>
          <w:trHeight w:val="605"/>
        </w:trPr>
        <w:tc>
          <w:tcPr>
            <w:tcW w:w="708" w:type="dxa"/>
            <w:vAlign w:val="center"/>
          </w:tcPr>
          <w:p w14:paraId="5F240269" w14:textId="77777777" w:rsidR="002835A5" w:rsidRPr="006A6DAE" w:rsidRDefault="002835A5" w:rsidP="002835A5">
            <w:pPr>
              <w:spacing w:after="0" w:line="240" w:lineRule="auto"/>
              <w:jc w:val="center"/>
              <w:rPr>
                <w:sz w:val="16"/>
                <w:szCs w:val="16"/>
              </w:rPr>
            </w:pPr>
            <w:r w:rsidRPr="006A6DAE">
              <w:rPr>
                <w:sz w:val="16"/>
                <w:szCs w:val="16"/>
              </w:rPr>
              <w:t>3</w:t>
            </w:r>
          </w:p>
        </w:tc>
        <w:tc>
          <w:tcPr>
            <w:tcW w:w="1350" w:type="dxa"/>
            <w:vAlign w:val="center"/>
          </w:tcPr>
          <w:p w14:paraId="037D53CF" w14:textId="77777777" w:rsidR="002835A5" w:rsidRPr="006A6DAE" w:rsidRDefault="002835A5" w:rsidP="002835A5">
            <w:pPr>
              <w:spacing w:after="0" w:line="240" w:lineRule="auto"/>
              <w:rPr>
                <w:sz w:val="16"/>
                <w:szCs w:val="16"/>
              </w:rPr>
            </w:pPr>
            <w:r w:rsidRPr="006A6DAE">
              <w:rPr>
                <w:sz w:val="16"/>
                <w:szCs w:val="16"/>
              </w:rPr>
              <w:t>WILSON GUERRERO</w:t>
            </w:r>
          </w:p>
        </w:tc>
        <w:tc>
          <w:tcPr>
            <w:tcW w:w="1340" w:type="dxa"/>
            <w:vAlign w:val="center"/>
          </w:tcPr>
          <w:p w14:paraId="7A04E19F" w14:textId="77777777" w:rsidR="002835A5" w:rsidRPr="006A6DAE" w:rsidRDefault="002835A5" w:rsidP="002835A5">
            <w:pPr>
              <w:spacing w:after="0" w:line="240" w:lineRule="auto"/>
              <w:rPr>
                <w:sz w:val="16"/>
                <w:szCs w:val="16"/>
              </w:rPr>
            </w:pPr>
            <w:r w:rsidRPr="006A6DAE">
              <w:rPr>
                <w:sz w:val="16"/>
                <w:szCs w:val="16"/>
              </w:rPr>
              <w:t>Gerente de Proyecto</w:t>
            </w:r>
          </w:p>
        </w:tc>
        <w:tc>
          <w:tcPr>
            <w:tcW w:w="4299" w:type="dxa"/>
            <w:vAlign w:val="center"/>
          </w:tcPr>
          <w:p w14:paraId="28507E29" w14:textId="77777777" w:rsidR="002835A5" w:rsidRPr="006A6DAE" w:rsidRDefault="002835A5" w:rsidP="002835A5">
            <w:pPr>
              <w:spacing w:after="0" w:line="240" w:lineRule="auto"/>
              <w:rPr>
                <w:sz w:val="16"/>
                <w:szCs w:val="16"/>
              </w:rPr>
            </w:pPr>
            <w:r w:rsidRPr="006A6DAE">
              <w:rPr>
                <w:sz w:val="16"/>
                <w:szCs w:val="16"/>
              </w:rPr>
              <w:t>WGUERRERO@CINTELIGROUP.COM</w:t>
            </w:r>
          </w:p>
        </w:tc>
        <w:tc>
          <w:tcPr>
            <w:tcW w:w="1476" w:type="dxa"/>
            <w:vAlign w:val="center"/>
          </w:tcPr>
          <w:p w14:paraId="3304A5DD" w14:textId="77777777" w:rsidR="002835A5" w:rsidRPr="006A6DAE" w:rsidRDefault="002835A5" w:rsidP="002835A5">
            <w:pPr>
              <w:spacing w:after="0" w:line="240" w:lineRule="auto"/>
              <w:rPr>
                <w:sz w:val="16"/>
                <w:szCs w:val="16"/>
              </w:rPr>
            </w:pPr>
            <w:r w:rsidRPr="006A6DAE">
              <w:rPr>
                <w:sz w:val="16"/>
                <w:szCs w:val="16"/>
              </w:rPr>
              <w:t>orden técnico, administrativa, toma de decisiones o requerimiento del CLIENTE</w:t>
            </w:r>
          </w:p>
        </w:tc>
        <w:tc>
          <w:tcPr>
            <w:tcW w:w="1150" w:type="dxa"/>
            <w:vAlign w:val="center"/>
          </w:tcPr>
          <w:p w14:paraId="545BE740" w14:textId="77777777" w:rsidR="002835A5" w:rsidRPr="006A6DAE" w:rsidRDefault="002835A5" w:rsidP="002835A5">
            <w:pPr>
              <w:spacing w:after="0" w:line="240" w:lineRule="auto"/>
              <w:rPr>
                <w:sz w:val="16"/>
                <w:szCs w:val="16"/>
              </w:rPr>
            </w:pPr>
            <w:r w:rsidRPr="006A6DAE">
              <w:rPr>
                <w:sz w:val="16"/>
                <w:szCs w:val="16"/>
              </w:rPr>
              <w:t>4 horas hábiles</w:t>
            </w:r>
          </w:p>
        </w:tc>
      </w:tr>
      <w:tr w:rsidR="002835A5" w:rsidRPr="00B94C18" w14:paraId="1398F09B" w14:textId="77777777" w:rsidTr="002835A5">
        <w:trPr>
          <w:trHeight w:val="302"/>
        </w:trPr>
        <w:tc>
          <w:tcPr>
            <w:tcW w:w="708" w:type="dxa"/>
            <w:vAlign w:val="center"/>
          </w:tcPr>
          <w:p w14:paraId="371ADFBC" w14:textId="77777777" w:rsidR="002835A5" w:rsidRPr="006A6DAE" w:rsidRDefault="002835A5" w:rsidP="002835A5">
            <w:pPr>
              <w:spacing w:after="0" w:line="240" w:lineRule="auto"/>
              <w:jc w:val="center"/>
              <w:rPr>
                <w:sz w:val="16"/>
                <w:szCs w:val="16"/>
              </w:rPr>
            </w:pPr>
            <w:r w:rsidRPr="006A6DAE">
              <w:rPr>
                <w:sz w:val="16"/>
                <w:szCs w:val="16"/>
              </w:rPr>
              <w:t>4</w:t>
            </w:r>
          </w:p>
        </w:tc>
        <w:tc>
          <w:tcPr>
            <w:tcW w:w="1350" w:type="dxa"/>
            <w:vAlign w:val="center"/>
          </w:tcPr>
          <w:p w14:paraId="1D05F429" w14:textId="77777777" w:rsidR="002835A5" w:rsidRPr="006A6DAE" w:rsidRDefault="002835A5" w:rsidP="002835A5">
            <w:pPr>
              <w:spacing w:after="0" w:line="240" w:lineRule="auto"/>
              <w:rPr>
                <w:sz w:val="16"/>
                <w:szCs w:val="16"/>
              </w:rPr>
            </w:pPr>
            <w:r w:rsidRPr="006A6DAE">
              <w:rPr>
                <w:sz w:val="16"/>
                <w:szCs w:val="16"/>
              </w:rPr>
              <w:t>JAVIER LOPEZ</w:t>
            </w:r>
          </w:p>
        </w:tc>
        <w:tc>
          <w:tcPr>
            <w:tcW w:w="1340" w:type="dxa"/>
            <w:vAlign w:val="center"/>
          </w:tcPr>
          <w:p w14:paraId="0874799A" w14:textId="77777777" w:rsidR="002835A5" w:rsidRPr="006A6DAE" w:rsidRDefault="002835A5" w:rsidP="002835A5">
            <w:pPr>
              <w:spacing w:after="0" w:line="240" w:lineRule="auto"/>
              <w:rPr>
                <w:sz w:val="16"/>
                <w:szCs w:val="16"/>
              </w:rPr>
            </w:pPr>
            <w:r w:rsidRPr="006A6DAE">
              <w:rPr>
                <w:sz w:val="16"/>
                <w:szCs w:val="16"/>
              </w:rPr>
              <w:t>Gerente de Cuenta</w:t>
            </w:r>
          </w:p>
        </w:tc>
        <w:tc>
          <w:tcPr>
            <w:tcW w:w="4299" w:type="dxa"/>
            <w:vAlign w:val="center"/>
          </w:tcPr>
          <w:p w14:paraId="7769BEF7" w14:textId="77777777" w:rsidR="002835A5" w:rsidRPr="006A6DAE" w:rsidRDefault="002835A5" w:rsidP="002835A5">
            <w:pPr>
              <w:spacing w:after="0" w:line="240" w:lineRule="auto"/>
              <w:rPr>
                <w:sz w:val="16"/>
                <w:szCs w:val="16"/>
              </w:rPr>
            </w:pPr>
            <w:r w:rsidRPr="006A6DAE">
              <w:rPr>
                <w:sz w:val="16"/>
                <w:szCs w:val="16"/>
              </w:rPr>
              <w:t>JLOPEZ@CINTELIGROUP.COM</w:t>
            </w:r>
          </w:p>
        </w:tc>
        <w:tc>
          <w:tcPr>
            <w:tcW w:w="1476" w:type="dxa"/>
            <w:vAlign w:val="center"/>
          </w:tcPr>
          <w:p w14:paraId="2ED00883" w14:textId="77777777" w:rsidR="002835A5" w:rsidRPr="006A6DAE" w:rsidRDefault="002835A5" w:rsidP="002835A5">
            <w:pPr>
              <w:spacing w:after="0" w:line="240" w:lineRule="auto"/>
              <w:rPr>
                <w:sz w:val="16"/>
                <w:szCs w:val="16"/>
              </w:rPr>
            </w:pPr>
            <w:r w:rsidRPr="006A6DAE">
              <w:rPr>
                <w:sz w:val="16"/>
                <w:szCs w:val="16"/>
              </w:rPr>
              <w:t>orden técnico, administrativa, toma de decisiones o requerimiento del CLIENTE</w:t>
            </w:r>
          </w:p>
        </w:tc>
        <w:tc>
          <w:tcPr>
            <w:tcW w:w="1150" w:type="dxa"/>
            <w:vAlign w:val="center"/>
          </w:tcPr>
          <w:p w14:paraId="7DE349F3" w14:textId="77777777" w:rsidR="002835A5" w:rsidRPr="006A6DAE" w:rsidRDefault="002835A5" w:rsidP="002835A5">
            <w:pPr>
              <w:spacing w:after="0" w:line="240" w:lineRule="auto"/>
              <w:rPr>
                <w:sz w:val="16"/>
                <w:szCs w:val="16"/>
              </w:rPr>
            </w:pPr>
            <w:r w:rsidRPr="006A6DAE">
              <w:rPr>
                <w:sz w:val="16"/>
                <w:szCs w:val="16"/>
              </w:rPr>
              <w:t>4 horas hábiles</w:t>
            </w:r>
          </w:p>
        </w:tc>
      </w:tr>
      <w:tr w:rsidR="002835A5" w:rsidRPr="00B94C18" w14:paraId="01391865" w14:textId="77777777" w:rsidTr="002835A5">
        <w:trPr>
          <w:trHeight w:val="50"/>
        </w:trPr>
        <w:tc>
          <w:tcPr>
            <w:tcW w:w="708" w:type="dxa"/>
            <w:vAlign w:val="center"/>
          </w:tcPr>
          <w:p w14:paraId="6D533190" w14:textId="77777777" w:rsidR="002835A5" w:rsidRPr="006A6DAE" w:rsidRDefault="002835A5" w:rsidP="002835A5">
            <w:pPr>
              <w:spacing w:after="0" w:line="240" w:lineRule="auto"/>
              <w:jc w:val="center"/>
              <w:rPr>
                <w:sz w:val="16"/>
                <w:szCs w:val="16"/>
              </w:rPr>
            </w:pPr>
            <w:r w:rsidRPr="006A6DAE">
              <w:rPr>
                <w:sz w:val="16"/>
                <w:szCs w:val="16"/>
              </w:rPr>
              <w:t>5</w:t>
            </w:r>
          </w:p>
        </w:tc>
        <w:tc>
          <w:tcPr>
            <w:tcW w:w="1350" w:type="dxa"/>
            <w:vAlign w:val="center"/>
          </w:tcPr>
          <w:p w14:paraId="2BA1578D" w14:textId="77777777" w:rsidR="002835A5" w:rsidRPr="006A6DAE" w:rsidRDefault="002835A5" w:rsidP="002835A5">
            <w:pPr>
              <w:spacing w:after="0" w:line="240" w:lineRule="auto"/>
              <w:rPr>
                <w:sz w:val="16"/>
                <w:szCs w:val="16"/>
              </w:rPr>
            </w:pPr>
            <w:r w:rsidRPr="006A6DAE">
              <w:rPr>
                <w:sz w:val="16"/>
                <w:szCs w:val="16"/>
              </w:rPr>
              <w:t>LOBSANG GENARO</w:t>
            </w:r>
          </w:p>
        </w:tc>
        <w:tc>
          <w:tcPr>
            <w:tcW w:w="1340" w:type="dxa"/>
            <w:vAlign w:val="center"/>
          </w:tcPr>
          <w:p w14:paraId="67A887F9" w14:textId="77777777" w:rsidR="002835A5" w:rsidRPr="006A6DAE" w:rsidRDefault="002835A5" w:rsidP="002835A5">
            <w:pPr>
              <w:spacing w:after="0" w:line="240" w:lineRule="auto"/>
              <w:rPr>
                <w:sz w:val="16"/>
                <w:szCs w:val="16"/>
              </w:rPr>
            </w:pPr>
            <w:r w:rsidRPr="006A6DAE">
              <w:rPr>
                <w:sz w:val="16"/>
                <w:szCs w:val="16"/>
              </w:rPr>
              <w:t>Director del Proyec</w:t>
            </w:r>
            <w:r w:rsidRPr="007A7CE4">
              <w:rPr>
                <w:sz w:val="16"/>
                <w:szCs w:val="16"/>
              </w:rPr>
              <w:t>to</w:t>
            </w:r>
          </w:p>
        </w:tc>
        <w:tc>
          <w:tcPr>
            <w:tcW w:w="4299" w:type="dxa"/>
            <w:vAlign w:val="center"/>
          </w:tcPr>
          <w:p w14:paraId="47754DCC" w14:textId="77777777" w:rsidR="002835A5" w:rsidRPr="006A6DAE" w:rsidRDefault="002835A5" w:rsidP="002835A5">
            <w:pPr>
              <w:spacing w:after="0" w:line="240" w:lineRule="auto"/>
              <w:rPr>
                <w:sz w:val="16"/>
                <w:szCs w:val="16"/>
              </w:rPr>
            </w:pPr>
            <w:r w:rsidRPr="006A6DAE">
              <w:rPr>
                <w:sz w:val="16"/>
                <w:szCs w:val="16"/>
              </w:rPr>
              <w:t>LFLECHAS@CINTELIGROUP.COM</w:t>
            </w:r>
          </w:p>
        </w:tc>
        <w:tc>
          <w:tcPr>
            <w:tcW w:w="1476" w:type="dxa"/>
            <w:vAlign w:val="center"/>
          </w:tcPr>
          <w:p w14:paraId="7A366BFD" w14:textId="77777777" w:rsidR="002835A5" w:rsidRPr="006A6DAE" w:rsidRDefault="002835A5" w:rsidP="002835A5">
            <w:pPr>
              <w:spacing w:after="0" w:line="240" w:lineRule="auto"/>
              <w:rPr>
                <w:sz w:val="16"/>
                <w:szCs w:val="16"/>
              </w:rPr>
            </w:pPr>
            <w:r w:rsidRPr="006A6DAE">
              <w:rPr>
                <w:sz w:val="16"/>
                <w:szCs w:val="16"/>
              </w:rPr>
              <w:t>orden técnico, administrativa, toma de decisiones o requerimiento del CLIENTE</w:t>
            </w:r>
          </w:p>
        </w:tc>
        <w:tc>
          <w:tcPr>
            <w:tcW w:w="1150" w:type="dxa"/>
            <w:vAlign w:val="center"/>
          </w:tcPr>
          <w:p w14:paraId="14D9C3CC" w14:textId="77777777" w:rsidR="002835A5" w:rsidRPr="006A6DAE" w:rsidRDefault="002835A5" w:rsidP="002835A5">
            <w:pPr>
              <w:spacing w:after="0" w:line="240" w:lineRule="auto"/>
              <w:rPr>
                <w:sz w:val="16"/>
                <w:szCs w:val="16"/>
              </w:rPr>
            </w:pPr>
            <w:r w:rsidRPr="006A6DAE">
              <w:rPr>
                <w:sz w:val="16"/>
                <w:szCs w:val="16"/>
              </w:rPr>
              <w:t>2 horas hábiles</w:t>
            </w:r>
          </w:p>
        </w:tc>
      </w:tr>
    </w:tbl>
    <w:p w14:paraId="0BE45A13" w14:textId="45F9BD3C" w:rsidR="000F0296" w:rsidRDefault="000F0296" w:rsidP="002C7B59">
      <w:pPr>
        <w:spacing w:after="0" w:line="240" w:lineRule="auto"/>
        <w:rPr>
          <w:rFonts w:ascii="Times New Roman" w:hAnsi="Times New Roman"/>
          <w:sz w:val="22"/>
        </w:rPr>
      </w:pPr>
    </w:p>
    <w:p w14:paraId="6FC49F8E" w14:textId="77777777" w:rsidR="002835A5" w:rsidRPr="002835A5" w:rsidRDefault="002835A5" w:rsidP="002835A5">
      <w:pPr>
        <w:spacing w:after="0" w:line="240" w:lineRule="auto"/>
        <w:rPr>
          <w:rFonts w:asciiTheme="majorBidi" w:hAnsiTheme="majorBidi" w:cstheme="majorBidi"/>
          <w:sz w:val="22"/>
        </w:rPr>
      </w:pPr>
      <w:r w:rsidRPr="002835A5">
        <w:rPr>
          <w:rFonts w:asciiTheme="majorBidi" w:hAnsiTheme="majorBidi" w:cstheme="majorBidi"/>
          <w:sz w:val="22"/>
        </w:rPr>
        <w:lastRenderedPageBreak/>
        <w:t xml:space="preserve">La tabla presenta la estrategia para la transferencia jerárquica de un incidente ante una disposición de orden técnico, administrativa, toma de decisiones o requerimiento del </w:t>
      </w:r>
      <w:r w:rsidRPr="0008112F">
        <w:rPr>
          <w:rFonts w:asciiTheme="majorBidi" w:hAnsiTheme="majorBidi" w:cstheme="majorBidi"/>
          <w:b/>
          <w:bCs/>
          <w:sz w:val="22"/>
        </w:rPr>
        <w:t xml:space="preserve">CLIENTE </w:t>
      </w:r>
      <w:r w:rsidRPr="002835A5">
        <w:rPr>
          <w:rFonts w:asciiTheme="majorBidi" w:hAnsiTheme="majorBidi" w:cstheme="majorBidi"/>
          <w:sz w:val="22"/>
        </w:rPr>
        <w:t>en función de las competencias de cada rol.</w:t>
      </w:r>
    </w:p>
    <w:p w14:paraId="79D15C08" w14:textId="77777777" w:rsidR="002835A5" w:rsidRDefault="002835A5" w:rsidP="00185C13">
      <w:pPr>
        <w:spacing w:after="0" w:line="240" w:lineRule="auto"/>
        <w:rPr>
          <w:rFonts w:ascii="Times New Roman" w:hAnsi="Times New Roman"/>
          <w:sz w:val="22"/>
        </w:rPr>
      </w:pPr>
    </w:p>
    <w:p w14:paraId="02FED183" w14:textId="463EFF35" w:rsidR="00185C13" w:rsidRDefault="00185C13" w:rsidP="00185C13">
      <w:pPr>
        <w:spacing w:after="0" w:line="240" w:lineRule="auto"/>
        <w:rPr>
          <w:rFonts w:ascii="Times New Roman" w:hAnsi="Times New Roman"/>
          <w:sz w:val="22"/>
        </w:rPr>
      </w:pPr>
      <w:r w:rsidRPr="00A500FA">
        <w:rPr>
          <w:rFonts w:ascii="Times New Roman" w:hAnsi="Times New Roman"/>
          <w:sz w:val="22"/>
        </w:rPr>
        <w:t xml:space="preserve">De acuerdo con la implementación de buenas </w:t>
      </w:r>
      <w:r w:rsidR="00B217A5" w:rsidRPr="00A500FA">
        <w:rPr>
          <w:rFonts w:ascii="Times New Roman" w:hAnsi="Times New Roman"/>
          <w:sz w:val="22"/>
        </w:rPr>
        <w:t>prácticas</w:t>
      </w:r>
      <w:r w:rsidR="00B217A5">
        <w:rPr>
          <w:rFonts w:ascii="Times New Roman" w:hAnsi="Times New Roman"/>
          <w:sz w:val="22"/>
        </w:rPr>
        <w:t xml:space="preserve"> de ITIL</w:t>
      </w:r>
      <w:r w:rsidRPr="00A500FA">
        <w:rPr>
          <w:rFonts w:ascii="Times New Roman" w:hAnsi="Times New Roman"/>
          <w:sz w:val="22"/>
        </w:rPr>
        <w:t xml:space="preserve"> para brindar una experiencia de servicio con calidad y atención en requerimientos, se implementa una mesa de servicios con la cual por medio de tiquetes se efectuará el seguimiento y atención de estos. La plataforma tecnológica dispuesta para ello corresponde a </w:t>
      </w:r>
      <w:hyperlink r:id="rId8" w:history="1">
        <w:r w:rsidRPr="00A500FA">
          <w:rPr>
            <w:rStyle w:val="Hipervnculo"/>
            <w:rFonts w:ascii="Times New Roman" w:eastAsiaTheme="majorEastAsia" w:hAnsi="Times New Roman"/>
            <w:sz w:val="22"/>
          </w:rPr>
          <w:t>https://www.yaledigocomo.com</w:t>
        </w:r>
      </w:hyperlink>
      <w:r w:rsidRPr="00A500FA">
        <w:rPr>
          <w:rFonts w:ascii="Times New Roman" w:hAnsi="Times New Roman"/>
          <w:sz w:val="22"/>
        </w:rPr>
        <w:t xml:space="preserve"> /</w:t>
      </w:r>
    </w:p>
    <w:p w14:paraId="18DD75D9" w14:textId="77777777" w:rsidR="00185C13" w:rsidRDefault="00185C13" w:rsidP="002C7B59">
      <w:pPr>
        <w:spacing w:after="0" w:line="240" w:lineRule="auto"/>
        <w:rPr>
          <w:rFonts w:ascii="Times New Roman" w:hAnsi="Times New Roman"/>
          <w:sz w:val="22"/>
        </w:rPr>
      </w:pPr>
    </w:p>
    <w:p w14:paraId="538D66A8" w14:textId="77777777" w:rsidR="000F0296" w:rsidRPr="000633A4" w:rsidRDefault="000F0296" w:rsidP="002C7B59">
      <w:pPr>
        <w:spacing w:after="0" w:line="240" w:lineRule="auto"/>
        <w:rPr>
          <w:rFonts w:ascii="Times New Roman" w:hAnsi="Times New Roman"/>
          <w:sz w:val="22"/>
        </w:rPr>
      </w:pPr>
    </w:p>
    <w:p w14:paraId="7E484D95" w14:textId="449076D1" w:rsidR="00D400B4" w:rsidRPr="000633A4" w:rsidRDefault="00D400B4" w:rsidP="00D400B4">
      <w:pPr>
        <w:pStyle w:val="Prrafodelista"/>
        <w:numPr>
          <w:ilvl w:val="0"/>
          <w:numId w:val="1"/>
        </w:numPr>
        <w:spacing w:after="0" w:line="240" w:lineRule="auto"/>
        <w:ind w:left="567" w:hanging="567"/>
        <w:rPr>
          <w:rFonts w:ascii="Times New Roman" w:hAnsi="Times New Roman"/>
          <w:sz w:val="22"/>
          <w:lang w:val="es-ES"/>
        </w:rPr>
      </w:pPr>
      <w:r w:rsidRPr="000633A4">
        <w:rPr>
          <w:rFonts w:ascii="Times New Roman" w:hAnsi="Times New Roman"/>
          <w:sz w:val="22"/>
        </w:rPr>
        <w:t>Infracciones del</w:t>
      </w:r>
      <w:r w:rsidRPr="00AC13A7">
        <w:rPr>
          <w:rFonts w:ascii="Times New Roman" w:hAnsi="Times New Roman"/>
          <w:b/>
          <w:bCs/>
          <w:sz w:val="22"/>
        </w:rPr>
        <w:t xml:space="preserve"> CLIENTE</w:t>
      </w:r>
    </w:p>
    <w:p w14:paraId="2F153AC7" w14:textId="77777777" w:rsidR="00D400B4" w:rsidRPr="00A500FA" w:rsidRDefault="00D400B4" w:rsidP="00A500FA">
      <w:pPr>
        <w:spacing w:after="0" w:line="240" w:lineRule="auto"/>
        <w:rPr>
          <w:rFonts w:ascii="Times New Roman" w:hAnsi="Times New Roman"/>
          <w:sz w:val="22"/>
          <w:lang w:val="es-ES"/>
        </w:rPr>
      </w:pPr>
    </w:p>
    <w:p w14:paraId="36D5549A" w14:textId="1092B5DD" w:rsidR="00D400B4" w:rsidRPr="000633A4" w:rsidRDefault="00D400B4" w:rsidP="00D400B4">
      <w:pPr>
        <w:pStyle w:val="Prrafodelista"/>
        <w:numPr>
          <w:ilvl w:val="0"/>
          <w:numId w:val="2"/>
        </w:numPr>
        <w:spacing w:after="0" w:line="240" w:lineRule="auto"/>
        <w:ind w:left="567" w:hanging="567"/>
        <w:rPr>
          <w:rFonts w:ascii="Times New Roman" w:hAnsi="Times New Roman"/>
          <w:sz w:val="22"/>
        </w:rPr>
      </w:pPr>
      <w:r w:rsidRPr="002835A5">
        <w:rPr>
          <w:rFonts w:ascii="Times New Roman" w:hAnsi="Times New Roman"/>
          <w:b/>
          <w:bCs/>
          <w:sz w:val="22"/>
        </w:rPr>
        <w:t>CLIENTE</w:t>
      </w:r>
      <w:r w:rsidRPr="000633A4">
        <w:rPr>
          <w:rFonts w:ascii="Times New Roman" w:hAnsi="Times New Roman"/>
          <w:sz w:val="22"/>
        </w:rPr>
        <w:t xml:space="preserve">, queda obligado a realizar todas las actividades necesarias y a iniciar las acciones legales del caso para la defensa de la plataforma del presente </w:t>
      </w:r>
      <w:proofErr w:type="gramStart"/>
      <w:r w:rsidRPr="000633A4">
        <w:rPr>
          <w:rFonts w:ascii="Times New Roman" w:hAnsi="Times New Roman"/>
          <w:sz w:val="22"/>
        </w:rPr>
        <w:t>Acuerdo .</w:t>
      </w:r>
      <w:proofErr w:type="gramEnd"/>
    </w:p>
    <w:p w14:paraId="311B5B02" w14:textId="5C4E2AFE" w:rsidR="00D400B4" w:rsidRPr="000633A4" w:rsidRDefault="00D400B4" w:rsidP="00D400B4">
      <w:pPr>
        <w:pStyle w:val="Prrafodelista"/>
        <w:numPr>
          <w:ilvl w:val="0"/>
          <w:numId w:val="2"/>
        </w:numPr>
        <w:spacing w:after="0" w:line="240" w:lineRule="auto"/>
        <w:ind w:left="567" w:hanging="567"/>
        <w:rPr>
          <w:rFonts w:ascii="Times New Roman" w:hAnsi="Times New Roman"/>
          <w:sz w:val="22"/>
        </w:rPr>
      </w:pPr>
      <w:r w:rsidRPr="000633A4">
        <w:rPr>
          <w:rFonts w:ascii="Times New Roman" w:hAnsi="Times New Roman"/>
          <w:sz w:val="22"/>
        </w:rPr>
        <w:t xml:space="preserve">En el supuesto de que </w:t>
      </w:r>
      <w:r w:rsidRPr="002835A5">
        <w:rPr>
          <w:rFonts w:ascii="Times New Roman" w:hAnsi="Times New Roman"/>
          <w:b/>
          <w:bCs/>
          <w:sz w:val="22"/>
        </w:rPr>
        <w:t>CLIENTE</w:t>
      </w:r>
      <w:r w:rsidRPr="000633A4">
        <w:rPr>
          <w:rFonts w:ascii="Times New Roman" w:hAnsi="Times New Roman"/>
          <w:sz w:val="22"/>
        </w:rPr>
        <w:t xml:space="preserve"> tenga conocimiento de cualquier violación o supuesta violación de los derechos que detenta </w:t>
      </w:r>
      <w:r w:rsidRPr="00AC13A7">
        <w:rPr>
          <w:rFonts w:ascii="Times New Roman" w:hAnsi="Times New Roman"/>
          <w:b/>
          <w:bCs/>
          <w:sz w:val="22"/>
        </w:rPr>
        <w:t>CINTELI</w:t>
      </w:r>
      <w:r w:rsidRPr="000633A4">
        <w:rPr>
          <w:rFonts w:ascii="Times New Roman" w:hAnsi="Times New Roman"/>
          <w:sz w:val="22"/>
        </w:rPr>
        <w:t xml:space="preserve"> sobre la plataforma, piratería o uso indebido del mismo, o cualquier acto de competencia desleal que comprenda el referido programa deberá ponerlo de inmediato en conocimiento de </w:t>
      </w:r>
      <w:r w:rsidRPr="002835A5">
        <w:rPr>
          <w:rFonts w:ascii="Times New Roman" w:hAnsi="Times New Roman"/>
          <w:b/>
          <w:bCs/>
          <w:sz w:val="22"/>
        </w:rPr>
        <w:t>CINTELI</w:t>
      </w:r>
      <w:r w:rsidRPr="000633A4">
        <w:rPr>
          <w:rFonts w:ascii="Times New Roman" w:hAnsi="Times New Roman"/>
          <w:sz w:val="22"/>
        </w:rPr>
        <w:t>, a quien prestará toda la información y colaboración necesaria en el caso de que se decidiera iniciar acciones legales.</w:t>
      </w:r>
    </w:p>
    <w:p w14:paraId="017F2503" w14:textId="62029D46" w:rsidR="00D400B4" w:rsidRPr="000633A4" w:rsidRDefault="00D400B4" w:rsidP="00D400B4">
      <w:pPr>
        <w:pStyle w:val="Prrafodelista"/>
        <w:numPr>
          <w:ilvl w:val="0"/>
          <w:numId w:val="2"/>
        </w:numPr>
        <w:spacing w:after="0" w:line="240" w:lineRule="auto"/>
        <w:ind w:left="567" w:hanging="567"/>
        <w:rPr>
          <w:rFonts w:ascii="Times New Roman" w:hAnsi="Times New Roman"/>
          <w:sz w:val="22"/>
        </w:rPr>
      </w:pPr>
      <w:r w:rsidRPr="000633A4">
        <w:rPr>
          <w:rFonts w:ascii="Times New Roman" w:hAnsi="Times New Roman"/>
          <w:sz w:val="22"/>
        </w:rPr>
        <w:t xml:space="preserve">La legitimación para el ejercicio de las acciones será de </w:t>
      </w:r>
      <w:r w:rsidRPr="002835A5">
        <w:rPr>
          <w:rFonts w:ascii="Times New Roman" w:hAnsi="Times New Roman"/>
          <w:b/>
          <w:bCs/>
          <w:sz w:val="22"/>
        </w:rPr>
        <w:t>CINTELI</w:t>
      </w:r>
      <w:r w:rsidRPr="000633A4">
        <w:rPr>
          <w:rFonts w:ascii="Times New Roman" w:hAnsi="Times New Roman"/>
          <w:sz w:val="22"/>
        </w:rPr>
        <w:t xml:space="preserve">, pudiendo ser realizada conjuntamente por ambas partes si así lo acordaren. En todo caso, </w:t>
      </w:r>
      <w:r w:rsidRPr="00AC13A7">
        <w:rPr>
          <w:rFonts w:ascii="Times New Roman" w:hAnsi="Times New Roman"/>
          <w:b/>
          <w:bCs/>
          <w:sz w:val="22"/>
        </w:rPr>
        <w:t xml:space="preserve">CINTELI </w:t>
      </w:r>
      <w:r w:rsidRPr="000633A4">
        <w:rPr>
          <w:rFonts w:ascii="Times New Roman" w:hAnsi="Times New Roman"/>
          <w:sz w:val="22"/>
        </w:rPr>
        <w:t>se obliga a defender los derechos de autor generados sobre el Software licenciado utilizando todos los medios previstos en derecho. Los gastos ocasionados por la defensa del Software licenciado estarán a cargo de</w:t>
      </w:r>
      <w:r w:rsidR="000633A4" w:rsidRPr="000633A4">
        <w:rPr>
          <w:rFonts w:ascii="Times New Roman" w:hAnsi="Times New Roman"/>
          <w:sz w:val="22"/>
        </w:rPr>
        <w:t xml:space="preserve"> </w:t>
      </w:r>
      <w:r w:rsidR="000633A4" w:rsidRPr="002835A5">
        <w:rPr>
          <w:rFonts w:ascii="Times New Roman" w:hAnsi="Times New Roman"/>
          <w:b/>
          <w:bCs/>
          <w:sz w:val="22"/>
        </w:rPr>
        <w:t>CINTELI</w:t>
      </w:r>
      <w:r w:rsidRPr="000633A4">
        <w:rPr>
          <w:rFonts w:ascii="Times New Roman" w:hAnsi="Times New Roman"/>
          <w:sz w:val="22"/>
        </w:rPr>
        <w:t>.</w:t>
      </w:r>
    </w:p>
    <w:p w14:paraId="19587ADF" w14:textId="77777777" w:rsidR="000633A4" w:rsidRPr="000633A4" w:rsidRDefault="000633A4" w:rsidP="000633A4">
      <w:pPr>
        <w:spacing w:after="0" w:line="240" w:lineRule="auto"/>
        <w:rPr>
          <w:rFonts w:ascii="Times New Roman" w:hAnsi="Times New Roman"/>
          <w:sz w:val="22"/>
        </w:rPr>
      </w:pPr>
    </w:p>
    <w:p w14:paraId="06A73EE4" w14:textId="77777777" w:rsidR="00D400B4" w:rsidRPr="000633A4" w:rsidRDefault="00D400B4" w:rsidP="000633A4">
      <w:pPr>
        <w:pStyle w:val="Prrafodelista"/>
        <w:numPr>
          <w:ilvl w:val="0"/>
          <w:numId w:val="1"/>
        </w:numPr>
        <w:spacing w:after="0" w:line="240" w:lineRule="auto"/>
        <w:ind w:left="567" w:hanging="567"/>
        <w:rPr>
          <w:rFonts w:ascii="Times New Roman" w:hAnsi="Times New Roman"/>
          <w:sz w:val="22"/>
        </w:rPr>
      </w:pPr>
      <w:r w:rsidRPr="000633A4">
        <w:rPr>
          <w:rFonts w:ascii="Times New Roman" w:hAnsi="Times New Roman"/>
          <w:sz w:val="22"/>
        </w:rPr>
        <w:t>Terminación del Acuerdo</w:t>
      </w:r>
    </w:p>
    <w:p w14:paraId="4845D142" w14:textId="77777777" w:rsidR="000633A4" w:rsidRDefault="00D400B4" w:rsidP="000633A4">
      <w:pPr>
        <w:pStyle w:val="Prrafodelista"/>
        <w:numPr>
          <w:ilvl w:val="0"/>
          <w:numId w:val="2"/>
        </w:numPr>
        <w:spacing w:after="0" w:line="240" w:lineRule="auto"/>
        <w:ind w:left="567" w:hanging="567"/>
        <w:rPr>
          <w:rFonts w:ascii="Times New Roman" w:hAnsi="Times New Roman"/>
          <w:sz w:val="22"/>
        </w:rPr>
      </w:pPr>
      <w:r w:rsidRPr="000633A4">
        <w:rPr>
          <w:rFonts w:ascii="Times New Roman" w:hAnsi="Times New Roman"/>
          <w:sz w:val="22"/>
        </w:rPr>
        <w:t>El presente Acuerdo  se terminará por alguna de las siguientes causas:</w:t>
      </w:r>
    </w:p>
    <w:p w14:paraId="59245E1E" w14:textId="7F0A46AA" w:rsidR="00D400B4" w:rsidRPr="000633A4" w:rsidRDefault="00D400B4" w:rsidP="000633A4">
      <w:pPr>
        <w:spacing w:after="0" w:line="240" w:lineRule="auto"/>
        <w:rPr>
          <w:rFonts w:ascii="Times New Roman" w:hAnsi="Times New Roman"/>
          <w:sz w:val="22"/>
        </w:rPr>
      </w:pPr>
      <w:r w:rsidRPr="000633A4">
        <w:rPr>
          <w:rFonts w:ascii="Times New Roman" w:hAnsi="Times New Roman"/>
          <w:sz w:val="22"/>
        </w:rPr>
        <w:t xml:space="preserve"> </w:t>
      </w:r>
    </w:p>
    <w:p w14:paraId="633B82AF" w14:textId="30524641" w:rsidR="00D400B4" w:rsidRPr="000633A4" w:rsidRDefault="00D400B4" w:rsidP="000633A4">
      <w:pPr>
        <w:pStyle w:val="Prrafodelista"/>
        <w:numPr>
          <w:ilvl w:val="0"/>
          <w:numId w:val="7"/>
        </w:numPr>
        <w:spacing w:after="0" w:line="240" w:lineRule="auto"/>
        <w:rPr>
          <w:rFonts w:ascii="Times New Roman" w:hAnsi="Times New Roman"/>
          <w:sz w:val="22"/>
        </w:rPr>
      </w:pPr>
      <w:r w:rsidRPr="000633A4">
        <w:rPr>
          <w:rFonts w:ascii="Times New Roman" w:hAnsi="Times New Roman"/>
          <w:sz w:val="22"/>
        </w:rPr>
        <w:t xml:space="preserve">Por el cumplimiento del término indicado </w:t>
      </w:r>
      <w:r w:rsidR="000F0296">
        <w:rPr>
          <w:rFonts w:ascii="Times New Roman" w:hAnsi="Times New Roman"/>
          <w:sz w:val="22"/>
        </w:rPr>
        <w:t>en este documento</w:t>
      </w:r>
      <w:r w:rsidRPr="000633A4">
        <w:rPr>
          <w:rFonts w:ascii="Times New Roman" w:hAnsi="Times New Roman"/>
          <w:sz w:val="22"/>
        </w:rPr>
        <w:t xml:space="preserve">. </w:t>
      </w:r>
    </w:p>
    <w:p w14:paraId="7D115D85" w14:textId="77777777" w:rsidR="00D400B4" w:rsidRPr="000633A4" w:rsidRDefault="00D400B4" w:rsidP="000633A4">
      <w:pPr>
        <w:pStyle w:val="Prrafodelista"/>
        <w:numPr>
          <w:ilvl w:val="0"/>
          <w:numId w:val="7"/>
        </w:numPr>
        <w:spacing w:after="0" w:line="240" w:lineRule="auto"/>
        <w:rPr>
          <w:rFonts w:ascii="Times New Roman" w:hAnsi="Times New Roman"/>
          <w:sz w:val="22"/>
        </w:rPr>
      </w:pPr>
      <w:r w:rsidRPr="000633A4">
        <w:rPr>
          <w:rFonts w:ascii="Times New Roman" w:hAnsi="Times New Roman"/>
          <w:sz w:val="22"/>
        </w:rPr>
        <w:t xml:space="preserve">Por mutuo acuerdo entre las Partes. </w:t>
      </w:r>
    </w:p>
    <w:p w14:paraId="1E3DB161" w14:textId="77777777" w:rsidR="00D400B4" w:rsidRPr="000633A4" w:rsidRDefault="00D400B4" w:rsidP="000633A4">
      <w:pPr>
        <w:pStyle w:val="Prrafodelista"/>
        <w:numPr>
          <w:ilvl w:val="0"/>
          <w:numId w:val="7"/>
        </w:numPr>
        <w:spacing w:after="0" w:line="240" w:lineRule="auto"/>
        <w:rPr>
          <w:rFonts w:ascii="Times New Roman" w:hAnsi="Times New Roman"/>
          <w:sz w:val="22"/>
        </w:rPr>
      </w:pPr>
      <w:r w:rsidRPr="000633A4">
        <w:rPr>
          <w:rFonts w:ascii="Times New Roman" w:hAnsi="Times New Roman"/>
          <w:sz w:val="22"/>
        </w:rPr>
        <w:t xml:space="preserve">Por el incumplimiento grave de alguna de las obligaciones del Licenciatario. </w:t>
      </w:r>
    </w:p>
    <w:p w14:paraId="3FCA85AB" w14:textId="77777777" w:rsidR="00D400B4" w:rsidRPr="000633A4" w:rsidRDefault="00D400B4" w:rsidP="000633A4">
      <w:pPr>
        <w:pStyle w:val="Prrafodelista"/>
        <w:numPr>
          <w:ilvl w:val="0"/>
          <w:numId w:val="7"/>
        </w:numPr>
        <w:spacing w:after="0" w:line="240" w:lineRule="auto"/>
        <w:rPr>
          <w:rFonts w:ascii="Times New Roman" w:hAnsi="Times New Roman"/>
          <w:sz w:val="22"/>
        </w:rPr>
      </w:pPr>
      <w:r w:rsidRPr="000633A4">
        <w:rPr>
          <w:rFonts w:ascii="Times New Roman" w:hAnsi="Times New Roman"/>
          <w:sz w:val="22"/>
        </w:rPr>
        <w:t xml:space="preserve">Por el incumplimiento grave de alguna de las obligaciones del Licenciante. </w:t>
      </w:r>
    </w:p>
    <w:p w14:paraId="2E93081E" w14:textId="77777777" w:rsidR="000633A4" w:rsidRPr="000633A4" w:rsidRDefault="000633A4" w:rsidP="000633A4">
      <w:pPr>
        <w:spacing w:after="0" w:line="240" w:lineRule="auto"/>
        <w:rPr>
          <w:rFonts w:ascii="Times New Roman" w:hAnsi="Times New Roman"/>
          <w:sz w:val="22"/>
        </w:rPr>
      </w:pPr>
    </w:p>
    <w:p w14:paraId="5776CA23" w14:textId="41729C83" w:rsidR="00D400B4" w:rsidRPr="000633A4" w:rsidRDefault="00D400B4" w:rsidP="000633A4">
      <w:pPr>
        <w:pStyle w:val="Prrafodelista"/>
        <w:numPr>
          <w:ilvl w:val="0"/>
          <w:numId w:val="2"/>
        </w:numPr>
        <w:spacing w:after="0" w:line="240" w:lineRule="auto"/>
        <w:ind w:left="567" w:hanging="567"/>
        <w:rPr>
          <w:rFonts w:ascii="Times New Roman" w:hAnsi="Times New Roman"/>
          <w:sz w:val="22"/>
        </w:rPr>
      </w:pPr>
      <w:r w:rsidRPr="000633A4">
        <w:rPr>
          <w:rFonts w:ascii="Times New Roman" w:hAnsi="Times New Roman"/>
          <w:sz w:val="22"/>
        </w:rPr>
        <w:t>Para las causas indicadas en los numerales c y d de la presente sección, la Parte cumplida deberá notificar de manera escrita a su contraparte los motivos del incumplimiento. Una vez notificado dicho incumplimiento la Parte incumplida tendrá diez (10) días hábiles para subsanar la causal de incumplimiento. En caso de no hacerlo la Parte cumplida podrá dar por terminado el Acuerdo sin necesidad de declaratoria judicial. Esta terminación será por justa causa y no otorgará a la parte incumplida la posibilidad de reclamar indemnización de perjuicios.</w:t>
      </w:r>
    </w:p>
    <w:p w14:paraId="64EB1E83" w14:textId="77777777" w:rsidR="000633A4" w:rsidRPr="000633A4" w:rsidRDefault="000633A4" w:rsidP="000633A4">
      <w:pPr>
        <w:spacing w:after="0" w:line="240" w:lineRule="auto"/>
        <w:rPr>
          <w:rFonts w:ascii="Times New Roman" w:hAnsi="Times New Roman"/>
          <w:sz w:val="22"/>
        </w:rPr>
      </w:pPr>
    </w:p>
    <w:p w14:paraId="03357277" w14:textId="729A597F" w:rsidR="00D400B4" w:rsidRPr="000633A4" w:rsidRDefault="00D400B4" w:rsidP="000633A4">
      <w:pPr>
        <w:pStyle w:val="Prrafodelista"/>
        <w:numPr>
          <w:ilvl w:val="0"/>
          <w:numId w:val="1"/>
        </w:numPr>
        <w:spacing w:after="0" w:line="240" w:lineRule="auto"/>
        <w:ind w:left="567" w:hanging="567"/>
        <w:rPr>
          <w:rFonts w:ascii="Times New Roman" w:hAnsi="Times New Roman"/>
          <w:sz w:val="22"/>
          <w:lang w:val="es-ES"/>
        </w:rPr>
      </w:pPr>
      <w:r w:rsidRPr="000633A4">
        <w:rPr>
          <w:rFonts w:ascii="Times New Roman" w:hAnsi="Times New Roman"/>
          <w:sz w:val="22"/>
        </w:rPr>
        <w:t>Resolución</w:t>
      </w:r>
      <w:r w:rsidRPr="000633A4">
        <w:rPr>
          <w:rFonts w:ascii="Times New Roman" w:hAnsi="Times New Roman"/>
          <w:sz w:val="22"/>
          <w:lang w:val="es-ES"/>
        </w:rPr>
        <w:t xml:space="preserve"> de conflictos</w:t>
      </w:r>
    </w:p>
    <w:p w14:paraId="26685549" w14:textId="77777777" w:rsidR="000633A4" w:rsidRPr="000633A4" w:rsidRDefault="000633A4" w:rsidP="000633A4">
      <w:pPr>
        <w:spacing w:after="0" w:line="240" w:lineRule="auto"/>
        <w:rPr>
          <w:rFonts w:ascii="Times New Roman" w:hAnsi="Times New Roman"/>
          <w:sz w:val="22"/>
          <w:lang w:val="es-ES"/>
        </w:rPr>
      </w:pPr>
    </w:p>
    <w:p w14:paraId="3474F93A" w14:textId="77777777" w:rsidR="00D400B4" w:rsidRPr="000633A4" w:rsidRDefault="00D400B4" w:rsidP="000633A4">
      <w:pPr>
        <w:pStyle w:val="Prrafodelista"/>
        <w:numPr>
          <w:ilvl w:val="0"/>
          <w:numId w:val="2"/>
        </w:numPr>
        <w:spacing w:after="0" w:line="240" w:lineRule="auto"/>
        <w:ind w:left="567" w:hanging="567"/>
        <w:rPr>
          <w:rFonts w:ascii="Times New Roman" w:hAnsi="Times New Roman"/>
          <w:sz w:val="22"/>
        </w:rPr>
      </w:pPr>
      <w:r w:rsidRPr="000633A4">
        <w:rPr>
          <w:rFonts w:ascii="Times New Roman" w:hAnsi="Times New Roman"/>
          <w:sz w:val="22"/>
        </w:rPr>
        <w:t xml:space="preserve">Cualquier controversia o diferencia que surja entre las Partes por la celebración, ejecución, interpretación, terminación, liquidación, vigencia o naturaleza del Acuerdo , incluyendo pero sin limitarse a reclamos de cualquier tipo, pagos de sumas de dinero, cobros de facturas, cobros de sumas de dinero a cualquier título, cumplimiento de obligaciones, declaraciones contractuales, que no hubiere podido ser resuelta de manera directa entre ellas, se intentará resolver mediante un procedimiento conciliatorio que se surtirá ante el Centro de Conciliación y Arbitraje de la Cámara de Comercio de Barranquilla, previa solicitud de conciliación elevada individual o conjuntamente por las partes. </w:t>
      </w:r>
    </w:p>
    <w:p w14:paraId="2E6BF997" w14:textId="77777777" w:rsidR="00185C13" w:rsidRDefault="00D400B4" w:rsidP="000633A4">
      <w:pPr>
        <w:pStyle w:val="Prrafodelista"/>
        <w:numPr>
          <w:ilvl w:val="0"/>
          <w:numId w:val="2"/>
        </w:numPr>
        <w:spacing w:after="0" w:line="240" w:lineRule="auto"/>
        <w:ind w:left="567" w:hanging="567"/>
        <w:rPr>
          <w:rFonts w:ascii="Times New Roman" w:hAnsi="Times New Roman"/>
          <w:sz w:val="22"/>
        </w:rPr>
      </w:pPr>
      <w:r w:rsidRPr="000633A4">
        <w:rPr>
          <w:rFonts w:ascii="Times New Roman" w:hAnsi="Times New Roman"/>
          <w:sz w:val="22"/>
        </w:rPr>
        <w:lastRenderedPageBreak/>
        <w:t xml:space="preserve">Si en el término de quince (15) días a partir del inicio del trámite de la conciliación, no se llega a un acuerdo para resolver las diferencias entre las partes deberán obligatoriamente acudir a un Tribunal de Arbitramento que funcionará en la ciudad de Barranquilla y que estará sujeto al Reglamento del </w:t>
      </w:r>
    </w:p>
    <w:p w14:paraId="289A39B4" w14:textId="77777777" w:rsidR="00185C13" w:rsidRPr="00185C13" w:rsidRDefault="00185C13" w:rsidP="00185C13">
      <w:pPr>
        <w:spacing w:after="0" w:line="240" w:lineRule="auto"/>
        <w:rPr>
          <w:rFonts w:ascii="Times New Roman" w:hAnsi="Times New Roman"/>
          <w:sz w:val="22"/>
        </w:rPr>
      </w:pPr>
    </w:p>
    <w:p w14:paraId="03E996A1" w14:textId="6B9DA76B" w:rsidR="00185C13" w:rsidRDefault="00185C13" w:rsidP="002835A5">
      <w:pPr>
        <w:spacing w:after="0" w:line="240" w:lineRule="auto"/>
        <w:rPr>
          <w:rFonts w:ascii="Times New Roman" w:hAnsi="Times New Roman"/>
          <w:sz w:val="22"/>
        </w:rPr>
      </w:pPr>
    </w:p>
    <w:p w14:paraId="1A2CA790" w14:textId="3E25042C" w:rsidR="002835A5" w:rsidRDefault="002835A5" w:rsidP="002835A5">
      <w:pPr>
        <w:spacing w:after="0" w:line="240" w:lineRule="auto"/>
        <w:rPr>
          <w:rFonts w:ascii="Times New Roman" w:hAnsi="Times New Roman"/>
          <w:sz w:val="22"/>
        </w:rPr>
      </w:pPr>
    </w:p>
    <w:p w14:paraId="2D1DE30D" w14:textId="77777777" w:rsidR="002835A5" w:rsidRPr="002835A5" w:rsidRDefault="002835A5" w:rsidP="002835A5">
      <w:pPr>
        <w:spacing w:after="0" w:line="240" w:lineRule="auto"/>
        <w:rPr>
          <w:rFonts w:ascii="Times New Roman" w:hAnsi="Times New Roman"/>
          <w:sz w:val="22"/>
        </w:rPr>
      </w:pPr>
    </w:p>
    <w:p w14:paraId="0689F02E" w14:textId="4941ECD5" w:rsidR="00D400B4" w:rsidRDefault="00D400B4" w:rsidP="000633A4">
      <w:pPr>
        <w:pStyle w:val="Prrafodelista"/>
        <w:numPr>
          <w:ilvl w:val="0"/>
          <w:numId w:val="2"/>
        </w:numPr>
        <w:spacing w:after="0" w:line="240" w:lineRule="auto"/>
        <w:ind w:left="567" w:hanging="567"/>
        <w:rPr>
          <w:rFonts w:ascii="Times New Roman" w:hAnsi="Times New Roman"/>
          <w:sz w:val="22"/>
        </w:rPr>
      </w:pPr>
      <w:r w:rsidRPr="000633A4">
        <w:rPr>
          <w:rFonts w:ascii="Times New Roman" w:hAnsi="Times New Roman"/>
          <w:sz w:val="22"/>
        </w:rPr>
        <w:t xml:space="preserve">Centro de Conciliación y Arbitraje de la Cámara de Comercio de Barranquilla. El Tribunal de Arbitramento estará integrado por tres árbitros, quienes serán abogados colombianos y decidirán en derecho. </w:t>
      </w:r>
    </w:p>
    <w:p w14:paraId="012789C4" w14:textId="77777777" w:rsidR="002835A5" w:rsidRPr="000633A4" w:rsidRDefault="002835A5" w:rsidP="002835A5">
      <w:pPr>
        <w:pStyle w:val="Prrafodelista"/>
        <w:spacing w:after="0" w:line="240" w:lineRule="auto"/>
        <w:ind w:left="567"/>
        <w:rPr>
          <w:rFonts w:ascii="Times New Roman" w:hAnsi="Times New Roman"/>
          <w:sz w:val="22"/>
        </w:rPr>
      </w:pPr>
    </w:p>
    <w:p w14:paraId="289E462E" w14:textId="36F75342" w:rsidR="00D400B4" w:rsidRPr="000633A4" w:rsidRDefault="00D400B4" w:rsidP="000633A4">
      <w:pPr>
        <w:pStyle w:val="Prrafodelista"/>
        <w:numPr>
          <w:ilvl w:val="0"/>
          <w:numId w:val="2"/>
        </w:numPr>
        <w:spacing w:after="0" w:line="240" w:lineRule="auto"/>
        <w:ind w:left="567" w:hanging="567"/>
        <w:rPr>
          <w:rFonts w:ascii="Times New Roman" w:hAnsi="Times New Roman"/>
          <w:sz w:val="22"/>
        </w:rPr>
      </w:pPr>
      <w:r w:rsidRPr="000633A4">
        <w:rPr>
          <w:rFonts w:ascii="Times New Roman" w:hAnsi="Times New Roman"/>
          <w:sz w:val="22"/>
        </w:rPr>
        <w:t xml:space="preserve">Los árbitros serán designados de común acuerdo, o a falta de acuerdo para dicho nombramiento, la cual se presumirá ocurre si transcurridos quince (15) días a partir de la solicitud de una de las partes no han logrado un consenso sobre los tres árbitros, el Centro de Conciliación y Arbitraje de la Cámara de Comercio de Barranquilla hará la designación de los árbitros que faltaren por ser nombrados. El acuerdo al que se llegue en la etapa de arreglo directo, o en la de conciliación, así como el laudo arbitral será de obligatorio cumplimiento para las partes. Cualquiera de ellas podrá exigir su cumplimiento mediante el proceso ejecutivo, caso en el cual el acta en la cual se consigne el acuerdo o la conciliación o el laudo prestará mérito ejecutivo. En virtud de la presente cláusula compromisoria las Partes acuerdan expresamente que todos sus conflictos legales serán resueltos por el tribunal de arbitramento a que se refiere la presente cláusula y, </w:t>
      </w:r>
      <w:proofErr w:type="gramStart"/>
      <w:r w:rsidRPr="000633A4">
        <w:rPr>
          <w:rFonts w:ascii="Times New Roman" w:hAnsi="Times New Roman"/>
          <w:sz w:val="22"/>
        </w:rPr>
        <w:t>que</w:t>
      </w:r>
      <w:proofErr w:type="gramEnd"/>
      <w:r w:rsidRPr="000633A4">
        <w:rPr>
          <w:rFonts w:ascii="Times New Roman" w:hAnsi="Times New Roman"/>
          <w:sz w:val="22"/>
        </w:rPr>
        <w:t xml:space="preserve"> en consecuencia, la jurisdicción civil colombiana no será competente para conocer de ningún conflicto que surja o se relacione con la relación contractual de las partes</w:t>
      </w:r>
      <w:r w:rsidR="002835A5">
        <w:rPr>
          <w:rFonts w:ascii="Times New Roman" w:hAnsi="Times New Roman"/>
          <w:sz w:val="22"/>
        </w:rPr>
        <w:t>.</w:t>
      </w:r>
    </w:p>
    <w:p w14:paraId="656304FD" w14:textId="77777777" w:rsidR="00747A94" w:rsidRPr="00A500FA" w:rsidRDefault="0008112F" w:rsidP="00A500FA">
      <w:pPr>
        <w:rPr>
          <w:rFonts w:ascii="Times New Roman" w:hAnsi="Times New Roman"/>
          <w:sz w:val="22"/>
        </w:rPr>
      </w:pPr>
    </w:p>
    <w:sectPr w:rsidR="00747A94" w:rsidRPr="00A500FA" w:rsidSect="00A500F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C3686" w14:textId="77777777" w:rsidR="00273428" w:rsidRDefault="00273428" w:rsidP="000F0296">
      <w:pPr>
        <w:spacing w:after="0" w:line="240" w:lineRule="auto"/>
      </w:pPr>
      <w:r>
        <w:separator/>
      </w:r>
    </w:p>
  </w:endnote>
  <w:endnote w:type="continuationSeparator" w:id="0">
    <w:p w14:paraId="5D985CB5" w14:textId="77777777" w:rsidR="00273428" w:rsidRDefault="00273428" w:rsidP="000F0296">
      <w:pPr>
        <w:spacing w:after="0" w:line="240" w:lineRule="auto"/>
      </w:pPr>
      <w:r>
        <w:continuationSeparator/>
      </w:r>
    </w:p>
  </w:endnote>
  <w:endnote w:type="continuationNotice" w:id="1">
    <w:p w14:paraId="051F9EE7" w14:textId="77777777" w:rsidR="00273428" w:rsidRDefault="002734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HelveticaNeueLT Pro 55 Roman">
    <w:altName w:val="Ari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E4BF8" w14:textId="77777777" w:rsidR="00F07DC9" w:rsidRDefault="00F07D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37EA5" w14:textId="53470177" w:rsidR="00B217A5" w:rsidRDefault="00F07DC9" w:rsidP="00F07DC9">
    <w:pPr>
      <w:pStyle w:val="Piedepgina"/>
      <w:jc w:val="center"/>
    </w:pPr>
    <w:r>
      <w:fldChar w:fldCharType="begin"/>
    </w:r>
    <w:r>
      <w:instrText>PAGE   \* MERGEFORMAT</w:instrText>
    </w:r>
    <w:r>
      <w:fldChar w:fldCharType="separate"/>
    </w:r>
    <w:r>
      <w:rPr>
        <w:lang w:val="es-ES"/>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7817F" w14:textId="77777777" w:rsidR="00F07DC9" w:rsidRDefault="00F07D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A7F8D" w14:textId="77777777" w:rsidR="00273428" w:rsidRDefault="00273428" w:rsidP="000F0296">
      <w:pPr>
        <w:spacing w:after="0" w:line="240" w:lineRule="auto"/>
      </w:pPr>
      <w:r>
        <w:separator/>
      </w:r>
    </w:p>
  </w:footnote>
  <w:footnote w:type="continuationSeparator" w:id="0">
    <w:p w14:paraId="18F3B19B" w14:textId="77777777" w:rsidR="00273428" w:rsidRDefault="00273428" w:rsidP="000F0296">
      <w:pPr>
        <w:spacing w:after="0" w:line="240" w:lineRule="auto"/>
      </w:pPr>
      <w:r>
        <w:continuationSeparator/>
      </w:r>
    </w:p>
  </w:footnote>
  <w:footnote w:type="continuationNotice" w:id="1">
    <w:p w14:paraId="5E041032" w14:textId="77777777" w:rsidR="00273428" w:rsidRDefault="002734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F3210" w14:textId="77777777" w:rsidR="00F07DC9" w:rsidRDefault="00F07D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A131" w14:textId="035DA56E" w:rsidR="00575D8D" w:rsidRDefault="00575D8D" w:rsidP="00A500FA">
    <w:pPr>
      <w:pStyle w:val="Encabezado"/>
    </w:pPr>
    <w:del w:id="0" w:author="Juan Sebastian Panesso Arango" w:date="2022-08-31T16:30:00Z">
      <w:r>
        <w:rPr>
          <w:noProof/>
        </w:rPr>
        <w:drawing>
          <wp:anchor distT="0" distB="0" distL="114300" distR="114300" simplePos="0" relativeHeight="251659264" behindDoc="0" locked="0" layoutInCell="1" allowOverlap="1" wp14:anchorId="0FAAFCDA" wp14:editId="0285B079">
            <wp:simplePos x="0" y="0"/>
            <wp:positionH relativeFrom="margin">
              <wp:posOffset>4648200</wp:posOffset>
            </wp:positionH>
            <wp:positionV relativeFrom="paragraph">
              <wp:posOffset>-259080</wp:posOffset>
            </wp:positionV>
            <wp:extent cx="2105025" cy="628650"/>
            <wp:effectExtent l="0" t="0" r="9525" b="0"/>
            <wp:wrapThrough wrapText="bothSides">
              <wp:wrapPolygon edited="0">
                <wp:start x="0" y="0"/>
                <wp:lineTo x="0" y="20945"/>
                <wp:lineTo x="21502" y="20945"/>
                <wp:lineTo x="21502" y="0"/>
                <wp:lineTo x="0" y="0"/>
              </wp:wrapPolygon>
            </wp:wrapThrough>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nombre de la empresa&#10;&#10;Descripción generada automáticamente"/>
                    <pic:cNvPicPr/>
                  </pic:nvPicPr>
                  <pic:blipFill>
                    <a:blip r:embed="rId1"/>
                    <a:stretch>
                      <a:fillRect/>
                    </a:stretch>
                  </pic:blipFill>
                  <pic:spPr>
                    <a:xfrm>
                      <a:off x="0" y="0"/>
                      <a:ext cx="2105025" cy="628650"/>
                    </a:xfrm>
                    <a:prstGeom prst="rect">
                      <a:avLst/>
                    </a:prstGeom>
                  </pic:spPr>
                </pic:pic>
              </a:graphicData>
            </a:graphic>
            <wp14:sizeRelV relativeFrom="margin">
              <wp14:pctHeight>0</wp14:pctHeight>
            </wp14:sizeRelV>
          </wp:anchor>
        </w:drawing>
      </w:r>
    </w:del>
  </w:p>
  <w:p w14:paraId="3E400A2E" w14:textId="77777777" w:rsidR="00575D8D" w:rsidRDefault="00575D8D" w:rsidP="00A500FA">
    <w:pPr>
      <w:pStyle w:val="Encabezado"/>
    </w:pPr>
  </w:p>
  <w:p w14:paraId="4A343AB9" w14:textId="48FBEA70" w:rsidR="000F0296" w:rsidRDefault="000F0296" w:rsidP="00A500F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4894" w14:textId="77777777" w:rsidR="00F07DC9" w:rsidRDefault="00F07D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E563EC8"/>
    <w:lvl w:ilvl="0">
      <w:start w:val="1"/>
      <w:numFmt w:val="decimal"/>
      <w:lvlText w:val="%1."/>
      <w:lvlJc w:val="left"/>
      <w:pPr>
        <w:tabs>
          <w:tab w:val="num" w:pos="926"/>
        </w:tabs>
        <w:ind w:left="926" w:hanging="360"/>
      </w:pPr>
    </w:lvl>
  </w:abstractNum>
  <w:abstractNum w:abstractNumId="1" w15:restartNumberingAfterBreak="0">
    <w:nsid w:val="04432604"/>
    <w:multiLevelType w:val="hybridMultilevel"/>
    <w:tmpl w:val="6046D806"/>
    <w:lvl w:ilvl="0" w:tplc="31D4F0DC">
      <w:start w:val="1"/>
      <w:numFmt w:val="bullet"/>
      <w:lvlText w:val="-"/>
      <w:lvlJc w:val="left"/>
      <w:pPr>
        <w:ind w:left="720" w:hanging="360"/>
      </w:pPr>
      <w:rPr>
        <w:rFonts w:ascii="Arial" w:eastAsia="Times New Roman" w:hAnsi="Arial" w:cs="Aria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7265E"/>
    <w:multiLevelType w:val="hybridMultilevel"/>
    <w:tmpl w:val="CD885CC0"/>
    <w:lvl w:ilvl="0" w:tplc="A224B390">
      <w:start w:val="1"/>
      <w:numFmt w:val="bullet"/>
      <w:lvlText w:val="-"/>
      <w:lvlJc w:val="left"/>
      <w:pPr>
        <w:ind w:left="720" w:hanging="360"/>
      </w:pPr>
      <w:rPr>
        <w:rFonts w:ascii="Arial" w:eastAsia="Times New Roman" w:hAnsi="Arial" w:cs="Arial" w:hint="default"/>
        <w:b w:val="0"/>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E63970"/>
    <w:multiLevelType w:val="hybridMultilevel"/>
    <w:tmpl w:val="90B4F24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0C0306AF"/>
    <w:multiLevelType w:val="hybridMultilevel"/>
    <w:tmpl w:val="299EF7A8"/>
    <w:lvl w:ilvl="0" w:tplc="41DE331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2E62FA7"/>
    <w:multiLevelType w:val="hybridMultilevel"/>
    <w:tmpl w:val="64F2F5D6"/>
    <w:lvl w:ilvl="0" w:tplc="4016017C">
      <w:start w:val="1"/>
      <w:numFmt w:val="lowerLetter"/>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6" w15:restartNumberingAfterBreak="0">
    <w:nsid w:val="13BA683F"/>
    <w:multiLevelType w:val="multilevel"/>
    <w:tmpl w:val="5A2CC6B8"/>
    <w:lvl w:ilvl="0">
      <w:start w:val="1"/>
      <w:numFmt w:val="decimal"/>
      <w:lvlText w:val="%1."/>
      <w:lvlJc w:val="left"/>
      <w:pPr>
        <w:ind w:left="1440" w:hanging="360"/>
      </w:pPr>
      <w:rPr>
        <w:b/>
        <w:bCs/>
      </w:rPr>
    </w:lvl>
    <w:lvl w:ilvl="1">
      <w:start w:val="1"/>
      <w:numFmt w:val="decimal"/>
      <w:isLgl/>
      <w:lvlText w:val="%1.%2."/>
      <w:lvlJc w:val="left"/>
      <w:pPr>
        <w:ind w:left="1800" w:hanging="720"/>
      </w:pPr>
      <w:rPr>
        <w:b/>
      </w:rPr>
    </w:lvl>
    <w:lvl w:ilvl="2">
      <w:start w:val="1"/>
      <w:numFmt w:val="decimal"/>
      <w:isLgl/>
      <w:lvlText w:val="%1.%2.%3."/>
      <w:lvlJc w:val="left"/>
      <w:pPr>
        <w:ind w:left="1800" w:hanging="720"/>
      </w:pPr>
      <w:rPr>
        <w:b/>
      </w:rPr>
    </w:lvl>
    <w:lvl w:ilvl="3">
      <w:start w:val="1"/>
      <w:numFmt w:val="decimal"/>
      <w:isLgl/>
      <w:lvlText w:val="%1.%2.%3.%4."/>
      <w:lvlJc w:val="left"/>
      <w:pPr>
        <w:ind w:left="2160" w:hanging="1080"/>
      </w:pPr>
      <w:rPr>
        <w:b/>
      </w:rPr>
    </w:lvl>
    <w:lvl w:ilvl="4">
      <w:start w:val="1"/>
      <w:numFmt w:val="decimal"/>
      <w:isLgl/>
      <w:lvlText w:val="%1.%2.%3.%4.%5."/>
      <w:lvlJc w:val="left"/>
      <w:pPr>
        <w:ind w:left="2160" w:hanging="1080"/>
      </w:pPr>
      <w:rPr>
        <w:b/>
      </w:rPr>
    </w:lvl>
    <w:lvl w:ilvl="5">
      <w:start w:val="1"/>
      <w:numFmt w:val="decimal"/>
      <w:isLgl/>
      <w:lvlText w:val="%1.%2.%3.%4.%5.%6."/>
      <w:lvlJc w:val="left"/>
      <w:pPr>
        <w:ind w:left="2520" w:hanging="1440"/>
      </w:pPr>
      <w:rPr>
        <w:b/>
      </w:rPr>
    </w:lvl>
    <w:lvl w:ilvl="6">
      <w:start w:val="1"/>
      <w:numFmt w:val="decimal"/>
      <w:isLgl/>
      <w:lvlText w:val="%1.%2.%3.%4.%5.%6.%7."/>
      <w:lvlJc w:val="left"/>
      <w:pPr>
        <w:ind w:left="2520" w:hanging="1440"/>
      </w:pPr>
      <w:rPr>
        <w:b/>
      </w:rPr>
    </w:lvl>
    <w:lvl w:ilvl="7">
      <w:start w:val="1"/>
      <w:numFmt w:val="decimal"/>
      <w:isLgl/>
      <w:lvlText w:val="%1.%2.%3.%4.%5.%6.%7.%8."/>
      <w:lvlJc w:val="left"/>
      <w:pPr>
        <w:ind w:left="2880" w:hanging="1800"/>
      </w:pPr>
      <w:rPr>
        <w:b/>
      </w:rPr>
    </w:lvl>
    <w:lvl w:ilvl="8">
      <w:start w:val="1"/>
      <w:numFmt w:val="decimal"/>
      <w:isLgl/>
      <w:lvlText w:val="%1.%2.%3.%4.%5.%6.%7.%8.%9."/>
      <w:lvlJc w:val="left"/>
      <w:pPr>
        <w:ind w:left="3240" w:hanging="2160"/>
      </w:pPr>
      <w:rPr>
        <w:b/>
      </w:rPr>
    </w:lvl>
  </w:abstractNum>
  <w:abstractNum w:abstractNumId="7" w15:restartNumberingAfterBreak="0">
    <w:nsid w:val="1A5A2FEC"/>
    <w:multiLevelType w:val="hybridMultilevel"/>
    <w:tmpl w:val="4D620EA8"/>
    <w:lvl w:ilvl="0" w:tplc="04090019">
      <w:start w:val="1"/>
      <w:numFmt w:val="lowerLetter"/>
      <w:lvlText w:val="%1."/>
      <w:lvlJc w:val="left"/>
      <w:pPr>
        <w:ind w:left="927" w:hanging="360"/>
      </w:pPr>
      <w:rPr>
        <w:rFonts w:hint="default"/>
        <w:b w:val="0"/>
        <w:bCs w:val="0"/>
      </w:rPr>
    </w:lvl>
    <w:lvl w:ilvl="1" w:tplc="240A0003" w:tentative="1">
      <w:start w:val="1"/>
      <w:numFmt w:val="bullet"/>
      <w:lvlText w:val="o"/>
      <w:lvlJc w:val="left"/>
      <w:pPr>
        <w:ind w:left="1647" w:hanging="360"/>
      </w:pPr>
      <w:rPr>
        <w:rFonts w:ascii="Courier New" w:hAnsi="Courier New" w:cs="Courier New" w:hint="default"/>
      </w:rPr>
    </w:lvl>
    <w:lvl w:ilvl="2" w:tplc="240A0005">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8" w15:restartNumberingAfterBreak="0">
    <w:nsid w:val="229C64A0"/>
    <w:multiLevelType w:val="multilevel"/>
    <w:tmpl w:val="7AF0B9E0"/>
    <w:lvl w:ilvl="0">
      <w:start w:val="1"/>
      <w:numFmt w:val="decimal"/>
      <w:lvlText w:val="%1."/>
      <w:lvlJc w:val="left"/>
      <w:pPr>
        <w:ind w:left="720" w:hanging="360"/>
      </w:pPr>
      <w:rPr>
        <w:rFonts w:hint="default"/>
        <w:b w:val="0"/>
        <w:bCs/>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9" w15:restartNumberingAfterBreak="0">
    <w:nsid w:val="234D08EC"/>
    <w:multiLevelType w:val="hybridMultilevel"/>
    <w:tmpl w:val="69BEFF82"/>
    <w:lvl w:ilvl="0" w:tplc="C41268E4">
      <w:start w:val="7"/>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77F4CC5"/>
    <w:multiLevelType w:val="hybridMultilevel"/>
    <w:tmpl w:val="20B07982"/>
    <w:lvl w:ilvl="0" w:tplc="B57244F6">
      <w:start w:val="1"/>
      <w:numFmt w:val="lowerLetter"/>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11" w15:restartNumberingAfterBreak="0">
    <w:nsid w:val="43892D86"/>
    <w:multiLevelType w:val="hybridMultilevel"/>
    <w:tmpl w:val="F57ACF9C"/>
    <w:lvl w:ilvl="0" w:tplc="31D4F0DC">
      <w:start w:val="1"/>
      <w:numFmt w:val="bullet"/>
      <w:lvlText w:val="-"/>
      <w:lvlJc w:val="left"/>
      <w:pPr>
        <w:ind w:left="720" w:hanging="360"/>
      </w:pPr>
      <w:rPr>
        <w:rFonts w:ascii="Arial" w:eastAsia="Times New Roman" w:hAnsi="Arial" w:cs="Arial" w:hint="default"/>
        <w:b w:val="0"/>
        <w:bCs w:val="0"/>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9D2426B"/>
    <w:multiLevelType w:val="multilevel"/>
    <w:tmpl w:val="C2CA32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4CDF3D8C"/>
    <w:multiLevelType w:val="hybridMultilevel"/>
    <w:tmpl w:val="9F7AA896"/>
    <w:lvl w:ilvl="0" w:tplc="6EBC983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DFB5A84"/>
    <w:multiLevelType w:val="hybridMultilevel"/>
    <w:tmpl w:val="147C3D4A"/>
    <w:lvl w:ilvl="0" w:tplc="0C0A000D">
      <w:start w:val="1"/>
      <w:numFmt w:val="bullet"/>
      <w:lvlText w:val=""/>
      <w:lvlJc w:val="left"/>
      <w:pPr>
        <w:ind w:left="720" w:hanging="360"/>
      </w:pPr>
      <w:rPr>
        <w:rFonts w:ascii="Wingdings" w:hAnsi="Wingdings" w:hint="default"/>
      </w:rPr>
    </w:lvl>
    <w:lvl w:ilvl="1" w:tplc="CF20BB4C">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B60339A"/>
    <w:multiLevelType w:val="multilevel"/>
    <w:tmpl w:val="B78E383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BA8038F"/>
    <w:multiLevelType w:val="multilevel"/>
    <w:tmpl w:val="28B87D24"/>
    <w:styleLink w:val="ArtculoSeccin"/>
    <w:lvl w:ilvl="0">
      <w:start w:val="1"/>
      <w:numFmt w:val="upperRoman"/>
      <w:pStyle w:val="Ttulo1"/>
      <w:lvlText w:val="Article %1."/>
      <w:lvlJc w:val="left"/>
      <w:pPr>
        <w:ind w:left="0" w:firstLine="0"/>
      </w:pPr>
    </w:lvl>
    <w:lvl w:ilvl="1">
      <w:start w:val="1"/>
      <w:numFmt w:val="decimalZero"/>
      <w:pStyle w:val="Ttulo2"/>
      <w:isLgl/>
      <w:lvlText w:val="Sectio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7" w15:restartNumberingAfterBreak="0">
    <w:nsid w:val="5DEC7001"/>
    <w:multiLevelType w:val="hybridMultilevel"/>
    <w:tmpl w:val="565A107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8" w15:restartNumberingAfterBreak="0">
    <w:nsid w:val="607541FC"/>
    <w:multiLevelType w:val="hybridMultilevel"/>
    <w:tmpl w:val="8786B77A"/>
    <w:lvl w:ilvl="0" w:tplc="8B6E9C9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73535CA"/>
    <w:multiLevelType w:val="hybridMultilevel"/>
    <w:tmpl w:val="931E8A60"/>
    <w:lvl w:ilvl="0" w:tplc="CF20BB4C">
      <w:numFmt w:val="bullet"/>
      <w:lvlText w:val="•"/>
      <w:lvlJc w:val="left"/>
      <w:pPr>
        <w:ind w:left="1440" w:hanging="360"/>
      </w:pPr>
      <w:rPr>
        <w:rFonts w:ascii="Arial" w:eastAsia="Times New Roman"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6C58468F"/>
    <w:multiLevelType w:val="hybridMultilevel"/>
    <w:tmpl w:val="063CA34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E5F05CF"/>
    <w:multiLevelType w:val="hybridMultilevel"/>
    <w:tmpl w:val="5F7EF9E0"/>
    <w:lvl w:ilvl="0" w:tplc="CF20BB4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0E26A50"/>
    <w:multiLevelType w:val="hybridMultilevel"/>
    <w:tmpl w:val="61B029CC"/>
    <w:lvl w:ilvl="0" w:tplc="AC66647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num w:numId="1" w16cid:durableId="1177695237">
    <w:abstractNumId w:val="12"/>
  </w:num>
  <w:num w:numId="2" w16cid:durableId="1904951602">
    <w:abstractNumId w:val="11"/>
  </w:num>
  <w:num w:numId="3" w16cid:durableId="1639721043">
    <w:abstractNumId w:val="16"/>
  </w:num>
  <w:num w:numId="4" w16cid:durableId="386299342">
    <w:abstractNumId w:val="16"/>
  </w:num>
  <w:num w:numId="5" w16cid:durableId="1170560250">
    <w:abstractNumId w:val="0"/>
  </w:num>
  <w:num w:numId="6" w16cid:durableId="1752124043">
    <w:abstractNumId w:val="1"/>
  </w:num>
  <w:num w:numId="7" w16cid:durableId="1871608328">
    <w:abstractNumId w:val="7"/>
  </w:num>
  <w:num w:numId="8" w16cid:durableId="1550530133">
    <w:abstractNumId w:val="15"/>
  </w:num>
  <w:num w:numId="9" w16cid:durableId="6252408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8295334">
    <w:abstractNumId w:val="17"/>
  </w:num>
  <w:num w:numId="11" w16cid:durableId="579025146">
    <w:abstractNumId w:val="3"/>
  </w:num>
  <w:num w:numId="12" w16cid:durableId="2042441089">
    <w:abstractNumId w:val="14"/>
  </w:num>
  <w:num w:numId="13" w16cid:durableId="971861531">
    <w:abstractNumId w:val="19"/>
  </w:num>
  <w:num w:numId="14" w16cid:durableId="1003357680">
    <w:abstractNumId w:val="21"/>
  </w:num>
  <w:num w:numId="15" w16cid:durableId="28068362">
    <w:abstractNumId w:val="6"/>
  </w:num>
  <w:num w:numId="16" w16cid:durableId="2060588747">
    <w:abstractNumId w:val="9"/>
  </w:num>
  <w:num w:numId="17" w16cid:durableId="1657370265">
    <w:abstractNumId w:val="20"/>
  </w:num>
  <w:num w:numId="18" w16cid:durableId="1041244773">
    <w:abstractNumId w:val="10"/>
  </w:num>
  <w:num w:numId="19" w16cid:durableId="375400458">
    <w:abstractNumId w:val="5"/>
  </w:num>
  <w:num w:numId="20" w16cid:durableId="1693342815">
    <w:abstractNumId w:val="4"/>
  </w:num>
  <w:num w:numId="21" w16cid:durableId="1336878090">
    <w:abstractNumId w:val="8"/>
  </w:num>
  <w:num w:numId="22" w16cid:durableId="1647466630">
    <w:abstractNumId w:val="13"/>
  </w:num>
  <w:num w:numId="23" w16cid:durableId="90250218">
    <w:abstractNumId w:val="18"/>
  </w:num>
  <w:num w:numId="24" w16cid:durableId="1857883133">
    <w:abstractNumId w:val="22"/>
  </w:num>
  <w:num w:numId="25" w16cid:durableId="1787383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59"/>
    <w:rsid w:val="00001A23"/>
    <w:rsid w:val="00002A6C"/>
    <w:rsid w:val="00003363"/>
    <w:rsid w:val="000033D5"/>
    <w:rsid w:val="000034BE"/>
    <w:rsid w:val="00004303"/>
    <w:rsid w:val="00004B81"/>
    <w:rsid w:val="0000518F"/>
    <w:rsid w:val="00005DF8"/>
    <w:rsid w:val="00007498"/>
    <w:rsid w:val="0001168D"/>
    <w:rsid w:val="0001695C"/>
    <w:rsid w:val="00020729"/>
    <w:rsid w:val="00020F95"/>
    <w:rsid w:val="0002123D"/>
    <w:rsid w:val="000217C2"/>
    <w:rsid w:val="00021910"/>
    <w:rsid w:val="00021E86"/>
    <w:rsid w:val="00022F83"/>
    <w:rsid w:val="0002320B"/>
    <w:rsid w:val="000261CD"/>
    <w:rsid w:val="00026913"/>
    <w:rsid w:val="000277D1"/>
    <w:rsid w:val="0003097D"/>
    <w:rsid w:val="00030B3F"/>
    <w:rsid w:val="000318CB"/>
    <w:rsid w:val="00032B1A"/>
    <w:rsid w:val="000357A1"/>
    <w:rsid w:val="00036026"/>
    <w:rsid w:val="00036502"/>
    <w:rsid w:val="000372B3"/>
    <w:rsid w:val="00037987"/>
    <w:rsid w:val="00041CAA"/>
    <w:rsid w:val="000428C9"/>
    <w:rsid w:val="0004335E"/>
    <w:rsid w:val="000445BD"/>
    <w:rsid w:val="00044AE1"/>
    <w:rsid w:val="00047290"/>
    <w:rsid w:val="0004758A"/>
    <w:rsid w:val="00051A36"/>
    <w:rsid w:val="000526D1"/>
    <w:rsid w:val="00052D3C"/>
    <w:rsid w:val="00054084"/>
    <w:rsid w:val="00054ECC"/>
    <w:rsid w:val="0005582D"/>
    <w:rsid w:val="0005584E"/>
    <w:rsid w:val="000572DE"/>
    <w:rsid w:val="00061D11"/>
    <w:rsid w:val="000633A4"/>
    <w:rsid w:val="00063A76"/>
    <w:rsid w:val="00065D7C"/>
    <w:rsid w:val="00066E84"/>
    <w:rsid w:val="0006765E"/>
    <w:rsid w:val="000709D7"/>
    <w:rsid w:val="000723F8"/>
    <w:rsid w:val="00073655"/>
    <w:rsid w:val="00073F2C"/>
    <w:rsid w:val="00074CA5"/>
    <w:rsid w:val="000761D1"/>
    <w:rsid w:val="00076B53"/>
    <w:rsid w:val="00076CC3"/>
    <w:rsid w:val="00080E07"/>
    <w:rsid w:val="0008112F"/>
    <w:rsid w:val="000815EB"/>
    <w:rsid w:val="00081D0A"/>
    <w:rsid w:val="0008284A"/>
    <w:rsid w:val="00083DD1"/>
    <w:rsid w:val="000845BC"/>
    <w:rsid w:val="00084DB1"/>
    <w:rsid w:val="00085D7D"/>
    <w:rsid w:val="0008776B"/>
    <w:rsid w:val="00087903"/>
    <w:rsid w:val="00087BEB"/>
    <w:rsid w:val="00090104"/>
    <w:rsid w:val="00091652"/>
    <w:rsid w:val="00091A48"/>
    <w:rsid w:val="00091E8B"/>
    <w:rsid w:val="00091EAB"/>
    <w:rsid w:val="00091EEB"/>
    <w:rsid w:val="00092A98"/>
    <w:rsid w:val="00095611"/>
    <w:rsid w:val="00095D89"/>
    <w:rsid w:val="00095E41"/>
    <w:rsid w:val="0009647F"/>
    <w:rsid w:val="00096CA4"/>
    <w:rsid w:val="000A1436"/>
    <w:rsid w:val="000A14B9"/>
    <w:rsid w:val="000A219E"/>
    <w:rsid w:val="000A2446"/>
    <w:rsid w:val="000A2F05"/>
    <w:rsid w:val="000A3E8C"/>
    <w:rsid w:val="000A7387"/>
    <w:rsid w:val="000B1FEE"/>
    <w:rsid w:val="000B2AB3"/>
    <w:rsid w:val="000B300C"/>
    <w:rsid w:val="000B39F3"/>
    <w:rsid w:val="000B48B2"/>
    <w:rsid w:val="000B48F0"/>
    <w:rsid w:val="000B4F49"/>
    <w:rsid w:val="000B5CBC"/>
    <w:rsid w:val="000B6739"/>
    <w:rsid w:val="000B6F85"/>
    <w:rsid w:val="000C01E7"/>
    <w:rsid w:val="000C0318"/>
    <w:rsid w:val="000C0E42"/>
    <w:rsid w:val="000C16BC"/>
    <w:rsid w:val="000C217C"/>
    <w:rsid w:val="000C354B"/>
    <w:rsid w:val="000C37EF"/>
    <w:rsid w:val="000C3BF6"/>
    <w:rsid w:val="000C3EF8"/>
    <w:rsid w:val="000C5455"/>
    <w:rsid w:val="000C590D"/>
    <w:rsid w:val="000C6082"/>
    <w:rsid w:val="000C62D4"/>
    <w:rsid w:val="000D1DD2"/>
    <w:rsid w:val="000D2A15"/>
    <w:rsid w:val="000D2D1C"/>
    <w:rsid w:val="000D38C5"/>
    <w:rsid w:val="000D4D78"/>
    <w:rsid w:val="000D5A32"/>
    <w:rsid w:val="000E0C97"/>
    <w:rsid w:val="000E2368"/>
    <w:rsid w:val="000E3602"/>
    <w:rsid w:val="000E3767"/>
    <w:rsid w:val="000E3C52"/>
    <w:rsid w:val="000E47A7"/>
    <w:rsid w:val="000E4BF7"/>
    <w:rsid w:val="000E4E4D"/>
    <w:rsid w:val="000E6F27"/>
    <w:rsid w:val="000E75C1"/>
    <w:rsid w:val="000E7CBB"/>
    <w:rsid w:val="000F0296"/>
    <w:rsid w:val="000F071C"/>
    <w:rsid w:val="000F095E"/>
    <w:rsid w:val="000F0E41"/>
    <w:rsid w:val="000F242F"/>
    <w:rsid w:val="000F540A"/>
    <w:rsid w:val="000F5AEF"/>
    <w:rsid w:val="000F798E"/>
    <w:rsid w:val="000F7A2A"/>
    <w:rsid w:val="00100499"/>
    <w:rsid w:val="00101E28"/>
    <w:rsid w:val="00102425"/>
    <w:rsid w:val="00102BC1"/>
    <w:rsid w:val="001038BD"/>
    <w:rsid w:val="00105ECF"/>
    <w:rsid w:val="001069A4"/>
    <w:rsid w:val="00106BBC"/>
    <w:rsid w:val="00107B70"/>
    <w:rsid w:val="001102B5"/>
    <w:rsid w:val="00110D0A"/>
    <w:rsid w:val="001122AC"/>
    <w:rsid w:val="00112842"/>
    <w:rsid w:val="001136FA"/>
    <w:rsid w:val="00113AE0"/>
    <w:rsid w:val="001149CA"/>
    <w:rsid w:val="0011560C"/>
    <w:rsid w:val="00115642"/>
    <w:rsid w:val="0011750D"/>
    <w:rsid w:val="00120D59"/>
    <w:rsid w:val="001211C4"/>
    <w:rsid w:val="00121E21"/>
    <w:rsid w:val="00122AB0"/>
    <w:rsid w:val="00122C57"/>
    <w:rsid w:val="00122F87"/>
    <w:rsid w:val="00124366"/>
    <w:rsid w:val="00124FFF"/>
    <w:rsid w:val="0012507A"/>
    <w:rsid w:val="001253FA"/>
    <w:rsid w:val="00125607"/>
    <w:rsid w:val="00125FC2"/>
    <w:rsid w:val="001264BD"/>
    <w:rsid w:val="0012722E"/>
    <w:rsid w:val="00127403"/>
    <w:rsid w:val="00127EEE"/>
    <w:rsid w:val="001309B1"/>
    <w:rsid w:val="00131002"/>
    <w:rsid w:val="00131272"/>
    <w:rsid w:val="00131709"/>
    <w:rsid w:val="0013244C"/>
    <w:rsid w:val="00133F2F"/>
    <w:rsid w:val="00134690"/>
    <w:rsid w:val="00134BD3"/>
    <w:rsid w:val="00135E2B"/>
    <w:rsid w:val="00137534"/>
    <w:rsid w:val="00137858"/>
    <w:rsid w:val="00141D00"/>
    <w:rsid w:val="00142C92"/>
    <w:rsid w:val="00142D15"/>
    <w:rsid w:val="00142E7B"/>
    <w:rsid w:val="00143CCF"/>
    <w:rsid w:val="00143F1A"/>
    <w:rsid w:val="00144EA7"/>
    <w:rsid w:val="00145294"/>
    <w:rsid w:val="00145579"/>
    <w:rsid w:val="00146874"/>
    <w:rsid w:val="00146AD4"/>
    <w:rsid w:val="00147EAC"/>
    <w:rsid w:val="00151F08"/>
    <w:rsid w:val="0015388C"/>
    <w:rsid w:val="00153F34"/>
    <w:rsid w:val="0015517C"/>
    <w:rsid w:val="001563DB"/>
    <w:rsid w:val="001571ED"/>
    <w:rsid w:val="0015727C"/>
    <w:rsid w:val="001578FD"/>
    <w:rsid w:val="00160752"/>
    <w:rsid w:val="00162BFB"/>
    <w:rsid w:val="00163282"/>
    <w:rsid w:val="001632FF"/>
    <w:rsid w:val="00163B84"/>
    <w:rsid w:val="00165439"/>
    <w:rsid w:val="00165ECF"/>
    <w:rsid w:val="001675BC"/>
    <w:rsid w:val="001678DE"/>
    <w:rsid w:val="0017071C"/>
    <w:rsid w:val="00171D4A"/>
    <w:rsid w:val="00172F46"/>
    <w:rsid w:val="00173081"/>
    <w:rsid w:val="00174364"/>
    <w:rsid w:val="001743B0"/>
    <w:rsid w:val="00175C8E"/>
    <w:rsid w:val="001760D6"/>
    <w:rsid w:val="00176CF0"/>
    <w:rsid w:val="00176E65"/>
    <w:rsid w:val="00176FFB"/>
    <w:rsid w:val="00177F0F"/>
    <w:rsid w:val="001800FE"/>
    <w:rsid w:val="00180719"/>
    <w:rsid w:val="00180A43"/>
    <w:rsid w:val="00182EE9"/>
    <w:rsid w:val="00182F70"/>
    <w:rsid w:val="001844FE"/>
    <w:rsid w:val="00184787"/>
    <w:rsid w:val="00184F34"/>
    <w:rsid w:val="00185C13"/>
    <w:rsid w:val="00186CA3"/>
    <w:rsid w:val="0018753C"/>
    <w:rsid w:val="001907EC"/>
    <w:rsid w:val="001930BA"/>
    <w:rsid w:val="00193883"/>
    <w:rsid w:val="0019396D"/>
    <w:rsid w:val="00194746"/>
    <w:rsid w:val="00195171"/>
    <w:rsid w:val="00196779"/>
    <w:rsid w:val="001A1974"/>
    <w:rsid w:val="001A2AF0"/>
    <w:rsid w:val="001A2D39"/>
    <w:rsid w:val="001A3B34"/>
    <w:rsid w:val="001A4619"/>
    <w:rsid w:val="001A56E6"/>
    <w:rsid w:val="001A5EE7"/>
    <w:rsid w:val="001A716A"/>
    <w:rsid w:val="001B02A9"/>
    <w:rsid w:val="001B0ADC"/>
    <w:rsid w:val="001B0EF4"/>
    <w:rsid w:val="001B19F7"/>
    <w:rsid w:val="001B43B4"/>
    <w:rsid w:val="001B4738"/>
    <w:rsid w:val="001B630E"/>
    <w:rsid w:val="001B6FDF"/>
    <w:rsid w:val="001B7451"/>
    <w:rsid w:val="001B787A"/>
    <w:rsid w:val="001C06A8"/>
    <w:rsid w:val="001C0BA7"/>
    <w:rsid w:val="001C15F3"/>
    <w:rsid w:val="001C2361"/>
    <w:rsid w:val="001C3960"/>
    <w:rsid w:val="001C453C"/>
    <w:rsid w:val="001C4653"/>
    <w:rsid w:val="001C4E19"/>
    <w:rsid w:val="001C62D4"/>
    <w:rsid w:val="001C6E39"/>
    <w:rsid w:val="001C75B9"/>
    <w:rsid w:val="001C77FB"/>
    <w:rsid w:val="001D040C"/>
    <w:rsid w:val="001D0877"/>
    <w:rsid w:val="001D153A"/>
    <w:rsid w:val="001D220F"/>
    <w:rsid w:val="001D31A9"/>
    <w:rsid w:val="001D44C4"/>
    <w:rsid w:val="001D45D6"/>
    <w:rsid w:val="001D7C1B"/>
    <w:rsid w:val="001E0ACC"/>
    <w:rsid w:val="001E1BA7"/>
    <w:rsid w:val="001E1E0E"/>
    <w:rsid w:val="001E2246"/>
    <w:rsid w:val="001E2D45"/>
    <w:rsid w:val="001E314F"/>
    <w:rsid w:val="001E3298"/>
    <w:rsid w:val="001E37D1"/>
    <w:rsid w:val="001E3B79"/>
    <w:rsid w:val="001E48DC"/>
    <w:rsid w:val="001E4A12"/>
    <w:rsid w:val="001E5103"/>
    <w:rsid w:val="001E5634"/>
    <w:rsid w:val="001E6597"/>
    <w:rsid w:val="001E7B08"/>
    <w:rsid w:val="001F172F"/>
    <w:rsid w:val="001F1CCB"/>
    <w:rsid w:val="001F1EC0"/>
    <w:rsid w:val="001F2673"/>
    <w:rsid w:val="001F29CB"/>
    <w:rsid w:val="001F2E85"/>
    <w:rsid w:val="001F45EE"/>
    <w:rsid w:val="001F6112"/>
    <w:rsid w:val="001F7920"/>
    <w:rsid w:val="00201383"/>
    <w:rsid w:val="00201D1F"/>
    <w:rsid w:val="002034C9"/>
    <w:rsid w:val="0020522F"/>
    <w:rsid w:val="00205368"/>
    <w:rsid w:val="002054EC"/>
    <w:rsid w:val="00205B7F"/>
    <w:rsid w:val="002062F5"/>
    <w:rsid w:val="00206EEB"/>
    <w:rsid w:val="00210369"/>
    <w:rsid w:val="00210FCC"/>
    <w:rsid w:val="00211294"/>
    <w:rsid w:val="002148CE"/>
    <w:rsid w:val="00215EEF"/>
    <w:rsid w:val="002176D1"/>
    <w:rsid w:val="00217ADD"/>
    <w:rsid w:val="002203F7"/>
    <w:rsid w:val="002210DF"/>
    <w:rsid w:val="002229D6"/>
    <w:rsid w:val="00222C9E"/>
    <w:rsid w:val="00222DC1"/>
    <w:rsid w:val="00222E1B"/>
    <w:rsid w:val="00223E5E"/>
    <w:rsid w:val="00224D91"/>
    <w:rsid w:val="002256C4"/>
    <w:rsid w:val="00225890"/>
    <w:rsid w:val="00225D3A"/>
    <w:rsid w:val="00227003"/>
    <w:rsid w:val="002270A4"/>
    <w:rsid w:val="00227D66"/>
    <w:rsid w:val="0023144A"/>
    <w:rsid w:val="00232128"/>
    <w:rsid w:val="00232AC8"/>
    <w:rsid w:val="00232E1B"/>
    <w:rsid w:val="002335CA"/>
    <w:rsid w:val="00233E7F"/>
    <w:rsid w:val="00233F77"/>
    <w:rsid w:val="00234C0A"/>
    <w:rsid w:val="00235763"/>
    <w:rsid w:val="00235786"/>
    <w:rsid w:val="0023677C"/>
    <w:rsid w:val="00240582"/>
    <w:rsid w:val="0024448C"/>
    <w:rsid w:val="00244A5D"/>
    <w:rsid w:val="002456D7"/>
    <w:rsid w:val="00245A05"/>
    <w:rsid w:val="0024635F"/>
    <w:rsid w:val="002467A5"/>
    <w:rsid w:val="00246F0F"/>
    <w:rsid w:val="0025011F"/>
    <w:rsid w:val="00251794"/>
    <w:rsid w:val="00251B2E"/>
    <w:rsid w:val="00251C8C"/>
    <w:rsid w:val="00251CBF"/>
    <w:rsid w:val="00251CF6"/>
    <w:rsid w:val="002523B7"/>
    <w:rsid w:val="00252724"/>
    <w:rsid w:val="0025320B"/>
    <w:rsid w:val="00254931"/>
    <w:rsid w:val="00254ED3"/>
    <w:rsid w:val="002550D5"/>
    <w:rsid w:val="00255786"/>
    <w:rsid w:val="00256625"/>
    <w:rsid w:val="00256DA2"/>
    <w:rsid w:val="0025759A"/>
    <w:rsid w:val="00257B94"/>
    <w:rsid w:val="00260C11"/>
    <w:rsid w:val="00262A2E"/>
    <w:rsid w:val="00264656"/>
    <w:rsid w:val="002647B0"/>
    <w:rsid w:val="00265392"/>
    <w:rsid w:val="00266E22"/>
    <w:rsid w:val="00267279"/>
    <w:rsid w:val="00267B77"/>
    <w:rsid w:val="00272ABB"/>
    <w:rsid w:val="00273428"/>
    <w:rsid w:val="002759A3"/>
    <w:rsid w:val="00276BAE"/>
    <w:rsid w:val="002778EF"/>
    <w:rsid w:val="00277E82"/>
    <w:rsid w:val="00281266"/>
    <w:rsid w:val="00281798"/>
    <w:rsid w:val="00282EA8"/>
    <w:rsid w:val="002835A5"/>
    <w:rsid w:val="00284612"/>
    <w:rsid w:val="00285818"/>
    <w:rsid w:val="0028608B"/>
    <w:rsid w:val="00287A4B"/>
    <w:rsid w:val="00287CCE"/>
    <w:rsid w:val="00290206"/>
    <w:rsid w:val="002909A0"/>
    <w:rsid w:val="00293603"/>
    <w:rsid w:val="00293921"/>
    <w:rsid w:val="00295CBA"/>
    <w:rsid w:val="002A14EE"/>
    <w:rsid w:val="002A18A6"/>
    <w:rsid w:val="002A41D4"/>
    <w:rsid w:val="002A4593"/>
    <w:rsid w:val="002A4BC9"/>
    <w:rsid w:val="002A57DA"/>
    <w:rsid w:val="002A5EA6"/>
    <w:rsid w:val="002B0266"/>
    <w:rsid w:val="002B0390"/>
    <w:rsid w:val="002B0E8E"/>
    <w:rsid w:val="002B12FA"/>
    <w:rsid w:val="002B173B"/>
    <w:rsid w:val="002B1D03"/>
    <w:rsid w:val="002B2532"/>
    <w:rsid w:val="002B39BB"/>
    <w:rsid w:val="002B6247"/>
    <w:rsid w:val="002B79F8"/>
    <w:rsid w:val="002B7E6E"/>
    <w:rsid w:val="002C0066"/>
    <w:rsid w:val="002C12F1"/>
    <w:rsid w:val="002C137A"/>
    <w:rsid w:val="002C1965"/>
    <w:rsid w:val="002C2364"/>
    <w:rsid w:val="002C2FB9"/>
    <w:rsid w:val="002C349E"/>
    <w:rsid w:val="002C36D9"/>
    <w:rsid w:val="002C389D"/>
    <w:rsid w:val="002C48FA"/>
    <w:rsid w:val="002C5BB9"/>
    <w:rsid w:val="002C699E"/>
    <w:rsid w:val="002C70B1"/>
    <w:rsid w:val="002C74FA"/>
    <w:rsid w:val="002C750E"/>
    <w:rsid w:val="002C7B59"/>
    <w:rsid w:val="002C7DC4"/>
    <w:rsid w:val="002C7DF4"/>
    <w:rsid w:val="002D17E2"/>
    <w:rsid w:val="002D1A9C"/>
    <w:rsid w:val="002D2652"/>
    <w:rsid w:val="002D2900"/>
    <w:rsid w:val="002D2AB0"/>
    <w:rsid w:val="002D2CC9"/>
    <w:rsid w:val="002D31F3"/>
    <w:rsid w:val="002D322F"/>
    <w:rsid w:val="002D3520"/>
    <w:rsid w:val="002D3C28"/>
    <w:rsid w:val="002D4468"/>
    <w:rsid w:val="002D50A0"/>
    <w:rsid w:val="002D532C"/>
    <w:rsid w:val="002D5EDD"/>
    <w:rsid w:val="002D629E"/>
    <w:rsid w:val="002D77B4"/>
    <w:rsid w:val="002D782A"/>
    <w:rsid w:val="002E1651"/>
    <w:rsid w:val="002E1A27"/>
    <w:rsid w:val="002E2321"/>
    <w:rsid w:val="002E246F"/>
    <w:rsid w:val="002E2F41"/>
    <w:rsid w:val="002E31E1"/>
    <w:rsid w:val="002E3297"/>
    <w:rsid w:val="002E363D"/>
    <w:rsid w:val="002E368F"/>
    <w:rsid w:val="002E464D"/>
    <w:rsid w:val="002E6BB9"/>
    <w:rsid w:val="002E7044"/>
    <w:rsid w:val="002F0309"/>
    <w:rsid w:val="002F0A9C"/>
    <w:rsid w:val="002F1029"/>
    <w:rsid w:val="002F1C43"/>
    <w:rsid w:val="002F1D18"/>
    <w:rsid w:val="002F1F97"/>
    <w:rsid w:val="002F2836"/>
    <w:rsid w:val="002F2E9E"/>
    <w:rsid w:val="002F3684"/>
    <w:rsid w:val="002F3737"/>
    <w:rsid w:val="002F50FB"/>
    <w:rsid w:val="002F51E0"/>
    <w:rsid w:val="002F56E0"/>
    <w:rsid w:val="002F66B8"/>
    <w:rsid w:val="002F731E"/>
    <w:rsid w:val="002F7343"/>
    <w:rsid w:val="00301359"/>
    <w:rsid w:val="0030317D"/>
    <w:rsid w:val="003035F8"/>
    <w:rsid w:val="0030672A"/>
    <w:rsid w:val="003074DD"/>
    <w:rsid w:val="00312FA9"/>
    <w:rsid w:val="003138F3"/>
    <w:rsid w:val="003147B7"/>
    <w:rsid w:val="00315ACC"/>
    <w:rsid w:val="00316BB6"/>
    <w:rsid w:val="003175C5"/>
    <w:rsid w:val="003203DB"/>
    <w:rsid w:val="00320CFF"/>
    <w:rsid w:val="00320F22"/>
    <w:rsid w:val="003214CA"/>
    <w:rsid w:val="00321C7C"/>
    <w:rsid w:val="0032208D"/>
    <w:rsid w:val="00323C79"/>
    <w:rsid w:val="00323E64"/>
    <w:rsid w:val="00325AF4"/>
    <w:rsid w:val="003262CF"/>
    <w:rsid w:val="003263D9"/>
    <w:rsid w:val="0032706A"/>
    <w:rsid w:val="00327BAD"/>
    <w:rsid w:val="003300E8"/>
    <w:rsid w:val="00330316"/>
    <w:rsid w:val="00330E73"/>
    <w:rsid w:val="0033323B"/>
    <w:rsid w:val="00333B01"/>
    <w:rsid w:val="003346AA"/>
    <w:rsid w:val="00334B35"/>
    <w:rsid w:val="00335C29"/>
    <w:rsid w:val="0033613B"/>
    <w:rsid w:val="003367F8"/>
    <w:rsid w:val="00337493"/>
    <w:rsid w:val="00340FD4"/>
    <w:rsid w:val="0034151C"/>
    <w:rsid w:val="00341776"/>
    <w:rsid w:val="00342D24"/>
    <w:rsid w:val="00344C9E"/>
    <w:rsid w:val="003462B6"/>
    <w:rsid w:val="00351A5F"/>
    <w:rsid w:val="00351D28"/>
    <w:rsid w:val="0035227C"/>
    <w:rsid w:val="00352BFA"/>
    <w:rsid w:val="00354161"/>
    <w:rsid w:val="0035512D"/>
    <w:rsid w:val="0035688F"/>
    <w:rsid w:val="00356D54"/>
    <w:rsid w:val="003572F1"/>
    <w:rsid w:val="003608A7"/>
    <w:rsid w:val="00360DDC"/>
    <w:rsid w:val="00361E16"/>
    <w:rsid w:val="00361F14"/>
    <w:rsid w:val="00363213"/>
    <w:rsid w:val="003635FC"/>
    <w:rsid w:val="00363C85"/>
    <w:rsid w:val="00364C47"/>
    <w:rsid w:val="00365611"/>
    <w:rsid w:val="00365D82"/>
    <w:rsid w:val="00366530"/>
    <w:rsid w:val="0036663B"/>
    <w:rsid w:val="00366D0C"/>
    <w:rsid w:val="00367AF1"/>
    <w:rsid w:val="00370281"/>
    <w:rsid w:val="0037094F"/>
    <w:rsid w:val="0037141C"/>
    <w:rsid w:val="0037183B"/>
    <w:rsid w:val="00371991"/>
    <w:rsid w:val="00372C62"/>
    <w:rsid w:val="00372CA6"/>
    <w:rsid w:val="00373335"/>
    <w:rsid w:val="00374A66"/>
    <w:rsid w:val="00375440"/>
    <w:rsid w:val="003765B1"/>
    <w:rsid w:val="003769B1"/>
    <w:rsid w:val="00377BDB"/>
    <w:rsid w:val="003809D1"/>
    <w:rsid w:val="00382DF1"/>
    <w:rsid w:val="00383849"/>
    <w:rsid w:val="0038414B"/>
    <w:rsid w:val="00384898"/>
    <w:rsid w:val="00385BCB"/>
    <w:rsid w:val="00386529"/>
    <w:rsid w:val="00386629"/>
    <w:rsid w:val="00387225"/>
    <w:rsid w:val="003874AB"/>
    <w:rsid w:val="003904A6"/>
    <w:rsid w:val="003909F2"/>
    <w:rsid w:val="0039179A"/>
    <w:rsid w:val="00392438"/>
    <w:rsid w:val="003926F1"/>
    <w:rsid w:val="00392B54"/>
    <w:rsid w:val="00393B2A"/>
    <w:rsid w:val="00394B08"/>
    <w:rsid w:val="003952F0"/>
    <w:rsid w:val="003957E1"/>
    <w:rsid w:val="00395A25"/>
    <w:rsid w:val="00396165"/>
    <w:rsid w:val="003A0717"/>
    <w:rsid w:val="003A1915"/>
    <w:rsid w:val="003A23DE"/>
    <w:rsid w:val="003A3A61"/>
    <w:rsid w:val="003A3F9A"/>
    <w:rsid w:val="003A6110"/>
    <w:rsid w:val="003A6690"/>
    <w:rsid w:val="003B0849"/>
    <w:rsid w:val="003B15BE"/>
    <w:rsid w:val="003B2DDB"/>
    <w:rsid w:val="003B5A4A"/>
    <w:rsid w:val="003B5CC9"/>
    <w:rsid w:val="003B6FF0"/>
    <w:rsid w:val="003B7794"/>
    <w:rsid w:val="003C0238"/>
    <w:rsid w:val="003C07B9"/>
    <w:rsid w:val="003C0DA4"/>
    <w:rsid w:val="003C1816"/>
    <w:rsid w:val="003C18DF"/>
    <w:rsid w:val="003C1B9A"/>
    <w:rsid w:val="003C2B73"/>
    <w:rsid w:val="003C331E"/>
    <w:rsid w:val="003C3A20"/>
    <w:rsid w:val="003C50D3"/>
    <w:rsid w:val="003C5D22"/>
    <w:rsid w:val="003C700C"/>
    <w:rsid w:val="003C712D"/>
    <w:rsid w:val="003C75DB"/>
    <w:rsid w:val="003D00AB"/>
    <w:rsid w:val="003D086A"/>
    <w:rsid w:val="003D126C"/>
    <w:rsid w:val="003D163A"/>
    <w:rsid w:val="003D18AA"/>
    <w:rsid w:val="003D219F"/>
    <w:rsid w:val="003D275D"/>
    <w:rsid w:val="003D302C"/>
    <w:rsid w:val="003D353D"/>
    <w:rsid w:val="003D37A3"/>
    <w:rsid w:val="003D38F6"/>
    <w:rsid w:val="003D4493"/>
    <w:rsid w:val="003D5395"/>
    <w:rsid w:val="003D703F"/>
    <w:rsid w:val="003D79E1"/>
    <w:rsid w:val="003E1EB0"/>
    <w:rsid w:val="003E24DA"/>
    <w:rsid w:val="003E4005"/>
    <w:rsid w:val="003E46EC"/>
    <w:rsid w:val="003E4814"/>
    <w:rsid w:val="003E5DC2"/>
    <w:rsid w:val="003E6BBE"/>
    <w:rsid w:val="003E6F85"/>
    <w:rsid w:val="003E749C"/>
    <w:rsid w:val="003F035E"/>
    <w:rsid w:val="003F1476"/>
    <w:rsid w:val="003F1CA1"/>
    <w:rsid w:val="003F31A5"/>
    <w:rsid w:val="003F41E8"/>
    <w:rsid w:val="003F495B"/>
    <w:rsid w:val="003F56C0"/>
    <w:rsid w:val="003F59F6"/>
    <w:rsid w:val="003F6226"/>
    <w:rsid w:val="003F641A"/>
    <w:rsid w:val="003F6BD4"/>
    <w:rsid w:val="003F72B4"/>
    <w:rsid w:val="003F7DA4"/>
    <w:rsid w:val="003F7E5F"/>
    <w:rsid w:val="004003E1"/>
    <w:rsid w:val="004008DC"/>
    <w:rsid w:val="00400E34"/>
    <w:rsid w:val="004020F8"/>
    <w:rsid w:val="004036D7"/>
    <w:rsid w:val="00403CD6"/>
    <w:rsid w:val="0040590E"/>
    <w:rsid w:val="0040672B"/>
    <w:rsid w:val="00407421"/>
    <w:rsid w:val="004077CF"/>
    <w:rsid w:val="00407E1A"/>
    <w:rsid w:val="0041008B"/>
    <w:rsid w:val="00411112"/>
    <w:rsid w:val="00411740"/>
    <w:rsid w:val="00411A67"/>
    <w:rsid w:val="00411C44"/>
    <w:rsid w:val="00412460"/>
    <w:rsid w:val="00412976"/>
    <w:rsid w:val="004146AA"/>
    <w:rsid w:val="004148AF"/>
    <w:rsid w:val="004153D9"/>
    <w:rsid w:val="00416A3C"/>
    <w:rsid w:val="004176A9"/>
    <w:rsid w:val="00417C39"/>
    <w:rsid w:val="00422A30"/>
    <w:rsid w:val="004232A2"/>
    <w:rsid w:val="004242DA"/>
    <w:rsid w:val="00424CD1"/>
    <w:rsid w:val="00424DA2"/>
    <w:rsid w:val="00426C86"/>
    <w:rsid w:val="0042706A"/>
    <w:rsid w:val="00427759"/>
    <w:rsid w:val="00427D96"/>
    <w:rsid w:val="0043081E"/>
    <w:rsid w:val="00430D4F"/>
    <w:rsid w:val="00431C0E"/>
    <w:rsid w:val="004324FC"/>
    <w:rsid w:val="00432757"/>
    <w:rsid w:val="004333F7"/>
    <w:rsid w:val="00433AAF"/>
    <w:rsid w:val="00434027"/>
    <w:rsid w:val="004358F5"/>
    <w:rsid w:val="004359D8"/>
    <w:rsid w:val="00435CEA"/>
    <w:rsid w:val="00436DBC"/>
    <w:rsid w:val="00437B82"/>
    <w:rsid w:val="004416E1"/>
    <w:rsid w:val="00441AD6"/>
    <w:rsid w:val="00441E95"/>
    <w:rsid w:val="004435FF"/>
    <w:rsid w:val="00443CC3"/>
    <w:rsid w:val="00444B21"/>
    <w:rsid w:val="00445790"/>
    <w:rsid w:val="0044579B"/>
    <w:rsid w:val="00445AAD"/>
    <w:rsid w:val="004461ED"/>
    <w:rsid w:val="0044622F"/>
    <w:rsid w:val="00453FA7"/>
    <w:rsid w:val="004543FA"/>
    <w:rsid w:val="00455215"/>
    <w:rsid w:val="00456A98"/>
    <w:rsid w:val="00456D8E"/>
    <w:rsid w:val="00457C11"/>
    <w:rsid w:val="0046117A"/>
    <w:rsid w:val="00463224"/>
    <w:rsid w:val="00463893"/>
    <w:rsid w:val="00463A6A"/>
    <w:rsid w:val="004652CB"/>
    <w:rsid w:val="0046645C"/>
    <w:rsid w:val="00466EEC"/>
    <w:rsid w:val="00467024"/>
    <w:rsid w:val="00467F47"/>
    <w:rsid w:val="00470631"/>
    <w:rsid w:val="004724DF"/>
    <w:rsid w:val="00472886"/>
    <w:rsid w:val="00472A0E"/>
    <w:rsid w:val="004741CB"/>
    <w:rsid w:val="00475D7A"/>
    <w:rsid w:val="00476018"/>
    <w:rsid w:val="004775E0"/>
    <w:rsid w:val="00477DA9"/>
    <w:rsid w:val="00481215"/>
    <w:rsid w:val="00481613"/>
    <w:rsid w:val="00483734"/>
    <w:rsid w:val="00485A77"/>
    <w:rsid w:val="00486B02"/>
    <w:rsid w:val="00486EC0"/>
    <w:rsid w:val="004878D2"/>
    <w:rsid w:val="004910F3"/>
    <w:rsid w:val="00492844"/>
    <w:rsid w:val="0049593E"/>
    <w:rsid w:val="00496F15"/>
    <w:rsid w:val="004A08DF"/>
    <w:rsid w:val="004A09D2"/>
    <w:rsid w:val="004A1EAA"/>
    <w:rsid w:val="004A2465"/>
    <w:rsid w:val="004A2DE8"/>
    <w:rsid w:val="004A30EF"/>
    <w:rsid w:val="004A448B"/>
    <w:rsid w:val="004A4ABD"/>
    <w:rsid w:val="004A6422"/>
    <w:rsid w:val="004A67AA"/>
    <w:rsid w:val="004A7064"/>
    <w:rsid w:val="004A7EAD"/>
    <w:rsid w:val="004B0ACC"/>
    <w:rsid w:val="004B18E9"/>
    <w:rsid w:val="004B29C1"/>
    <w:rsid w:val="004B31ED"/>
    <w:rsid w:val="004B3A4B"/>
    <w:rsid w:val="004B4218"/>
    <w:rsid w:val="004B44B8"/>
    <w:rsid w:val="004B4964"/>
    <w:rsid w:val="004B6C88"/>
    <w:rsid w:val="004B71BA"/>
    <w:rsid w:val="004B7769"/>
    <w:rsid w:val="004C18C7"/>
    <w:rsid w:val="004C1BB2"/>
    <w:rsid w:val="004C255E"/>
    <w:rsid w:val="004C32CA"/>
    <w:rsid w:val="004C35FF"/>
    <w:rsid w:val="004C37E2"/>
    <w:rsid w:val="004C3AE3"/>
    <w:rsid w:val="004C4482"/>
    <w:rsid w:val="004C4B55"/>
    <w:rsid w:val="004C4D78"/>
    <w:rsid w:val="004C54C1"/>
    <w:rsid w:val="004C5D3C"/>
    <w:rsid w:val="004C5FF1"/>
    <w:rsid w:val="004C656E"/>
    <w:rsid w:val="004C6718"/>
    <w:rsid w:val="004C7CD6"/>
    <w:rsid w:val="004C7DAD"/>
    <w:rsid w:val="004D09B6"/>
    <w:rsid w:val="004D1522"/>
    <w:rsid w:val="004D454A"/>
    <w:rsid w:val="004D5C4E"/>
    <w:rsid w:val="004D6268"/>
    <w:rsid w:val="004D62FF"/>
    <w:rsid w:val="004D7C48"/>
    <w:rsid w:val="004D7F94"/>
    <w:rsid w:val="004E1B17"/>
    <w:rsid w:val="004E392F"/>
    <w:rsid w:val="004E73C9"/>
    <w:rsid w:val="004E78F9"/>
    <w:rsid w:val="004E790E"/>
    <w:rsid w:val="004E7D5A"/>
    <w:rsid w:val="004F0C86"/>
    <w:rsid w:val="004F11FD"/>
    <w:rsid w:val="004F2DA9"/>
    <w:rsid w:val="004F3927"/>
    <w:rsid w:val="004F4783"/>
    <w:rsid w:val="004F4FD6"/>
    <w:rsid w:val="004F6FFE"/>
    <w:rsid w:val="004F7E28"/>
    <w:rsid w:val="0050073D"/>
    <w:rsid w:val="0050110D"/>
    <w:rsid w:val="00501189"/>
    <w:rsid w:val="0050238D"/>
    <w:rsid w:val="00502D8E"/>
    <w:rsid w:val="00503F74"/>
    <w:rsid w:val="00505B7F"/>
    <w:rsid w:val="00506257"/>
    <w:rsid w:val="00511467"/>
    <w:rsid w:val="00512716"/>
    <w:rsid w:val="00512A5F"/>
    <w:rsid w:val="005135C6"/>
    <w:rsid w:val="00514712"/>
    <w:rsid w:val="005160AD"/>
    <w:rsid w:val="00516354"/>
    <w:rsid w:val="00516675"/>
    <w:rsid w:val="00517210"/>
    <w:rsid w:val="0052238C"/>
    <w:rsid w:val="00522F7E"/>
    <w:rsid w:val="005268B1"/>
    <w:rsid w:val="005274F3"/>
    <w:rsid w:val="00527692"/>
    <w:rsid w:val="00527A5A"/>
    <w:rsid w:val="00530165"/>
    <w:rsid w:val="00531755"/>
    <w:rsid w:val="0053254D"/>
    <w:rsid w:val="005325E2"/>
    <w:rsid w:val="00532B37"/>
    <w:rsid w:val="00532BD0"/>
    <w:rsid w:val="00534346"/>
    <w:rsid w:val="00535D91"/>
    <w:rsid w:val="00537540"/>
    <w:rsid w:val="00537B23"/>
    <w:rsid w:val="0054026B"/>
    <w:rsid w:val="00541225"/>
    <w:rsid w:val="005412B4"/>
    <w:rsid w:val="00543DE5"/>
    <w:rsid w:val="00545487"/>
    <w:rsid w:val="0054590D"/>
    <w:rsid w:val="00546D54"/>
    <w:rsid w:val="00550132"/>
    <w:rsid w:val="00551EC9"/>
    <w:rsid w:val="00552913"/>
    <w:rsid w:val="00553358"/>
    <w:rsid w:val="0055458C"/>
    <w:rsid w:val="00554D50"/>
    <w:rsid w:val="00555F2C"/>
    <w:rsid w:val="005566FE"/>
    <w:rsid w:val="00557ADF"/>
    <w:rsid w:val="00557CBF"/>
    <w:rsid w:val="00557E4A"/>
    <w:rsid w:val="0056212E"/>
    <w:rsid w:val="0056458E"/>
    <w:rsid w:val="00564940"/>
    <w:rsid w:val="005658E3"/>
    <w:rsid w:val="0056792E"/>
    <w:rsid w:val="00567C9D"/>
    <w:rsid w:val="00570002"/>
    <w:rsid w:val="0057057D"/>
    <w:rsid w:val="00570881"/>
    <w:rsid w:val="0057119F"/>
    <w:rsid w:val="005716BC"/>
    <w:rsid w:val="00571866"/>
    <w:rsid w:val="00571B61"/>
    <w:rsid w:val="00571C1F"/>
    <w:rsid w:val="005730A2"/>
    <w:rsid w:val="00574A5E"/>
    <w:rsid w:val="00575981"/>
    <w:rsid w:val="005759CD"/>
    <w:rsid w:val="00575B68"/>
    <w:rsid w:val="00575D8D"/>
    <w:rsid w:val="00575F44"/>
    <w:rsid w:val="00575F7B"/>
    <w:rsid w:val="005761EC"/>
    <w:rsid w:val="00576E07"/>
    <w:rsid w:val="00577200"/>
    <w:rsid w:val="00580052"/>
    <w:rsid w:val="00581D78"/>
    <w:rsid w:val="005820BA"/>
    <w:rsid w:val="005827AD"/>
    <w:rsid w:val="005831BB"/>
    <w:rsid w:val="0058336F"/>
    <w:rsid w:val="00583CD7"/>
    <w:rsid w:val="00584996"/>
    <w:rsid w:val="00584A06"/>
    <w:rsid w:val="00584D52"/>
    <w:rsid w:val="005851D9"/>
    <w:rsid w:val="005857E4"/>
    <w:rsid w:val="005868A5"/>
    <w:rsid w:val="00590116"/>
    <w:rsid w:val="005910C1"/>
    <w:rsid w:val="00591960"/>
    <w:rsid w:val="00591E41"/>
    <w:rsid w:val="00592654"/>
    <w:rsid w:val="00592905"/>
    <w:rsid w:val="00593570"/>
    <w:rsid w:val="00593AE5"/>
    <w:rsid w:val="00596E97"/>
    <w:rsid w:val="00597439"/>
    <w:rsid w:val="005A0CF2"/>
    <w:rsid w:val="005A4329"/>
    <w:rsid w:val="005A45BD"/>
    <w:rsid w:val="005A60E8"/>
    <w:rsid w:val="005A657A"/>
    <w:rsid w:val="005A73B5"/>
    <w:rsid w:val="005A7563"/>
    <w:rsid w:val="005A7B96"/>
    <w:rsid w:val="005A7F59"/>
    <w:rsid w:val="005B0A67"/>
    <w:rsid w:val="005B1205"/>
    <w:rsid w:val="005B260B"/>
    <w:rsid w:val="005B39F7"/>
    <w:rsid w:val="005B4C07"/>
    <w:rsid w:val="005B5AEA"/>
    <w:rsid w:val="005B6524"/>
    <w:rsid w:val="005B67E8"/>
    <w:rsid w:val="005B6E68"/>
    <w:rsid w:val="005B74E9"/>
    <w:rsid w:val="005C15EF"/>
    <w:rsid w:val="005C50C2"/>
    <w:rsid w:val="005C5813"/>
    <w:rsid w:val="005D0B5D"/>
    <w:rsid w:val="005D15FE"/>
    <w:rsid w:val="005D1DEA"/>
    <w:rsid w:val="005D3939"/>
    <w:rsid w:val="005D623B"/>
    <w:rsid w:val="005D6EE8"/>
    <w:rsid w:val="005D729B"/>
    <w:rsid w:val="005E0434"/>
    <w:rsid w:val="005E05F9"/>
    <w:rsid w:val="005E0E3B"/>
    <w:rsid w:val="005E3330"/>
    <w:rsid w:val="005E3D08"/>
    <w:rsid w:val="005E3D4C"/>
    <w:rsid w:val="005E4FA0"/>
    <w:rsid w:val="005E5127"/>
    <w:rsid w:val="005F020C"/>
    <w:rsid w:val="005F0547"/>
    <w:rsid w:val="005F2289"/>
    <w:rsid w:val="005F3593"/>
    <w:rsid w:val="005F3AB9"/>
    <w:rsid w:val="005F3C47"/>
    <w:rsid w:val="005F463C"/>
    <w:rsid w:val="005F5407"/>
    <w:rsid w:val="005F72EB"/>
    <w:rsid w:val="0060067E"/>
    <w:rsid w:val="00601D92"/>
    <w:rsid w:val="00602181"/>
    <w:rsid w:val="0060315B"/>
    <w:rsid w:val="00603291"/>
    <w:rsid w:val="006048EF"/>
    <w:rsid w:val="0060499C"/>
    <w:rsid w:val="006057B7"/>
    <w:rsid w:val="00605DE8"/>
    <w:rsid w:val="0060625D"/>
    <w:rsid w:val="006063E0"/>
    <w:rsid w:val="00607104"/>
    <w:rsid w:val="00610938"/>
    <w:rsid w:val="0061209E"/>
    <w:rsid w:val="00613621"/>
    <w:rsid w:val="00614D0D"/>
    <w:rsid w:val="00615238"/>
    <w:rsid w:val="0061566E"/>
    <w:rsid w:val="006163B7"/>
    <w:rsid w:val="00617768"/>
    <w:rsid w:val="00617AC2"/>
    <w:rsid w:val="006201BE"/>
    <w:rsid w:val="00621B02"/>
    <w:rsid w:val="00623198"/>
    <w:rsid w:val="0062327F"/>
    <w:rsid w:val="00624289"/>
    <w:rsid w:val="00625322"/>
    <w:rsid w:val="00625397"/>
    <w:rsid w:val="006263AB"/>
    <w:rsid w:val="0062717D"/>
    <w:rsid w:val="006273A4"/>
    <w:rsid w:val="00631825"/>
    <w:rsid w:val="006340E3"/>
    <w:rsid w:val="00634BC7"/>
    <w:rsid w:val="00634DBB"/>
    <w:rsid w:val="00635743"/>
    <w:rsid w:val="00635D20"/>
    <w:rsid w:val="00636688"/>
    <w:rsid w:val="00640036"/>
    <w:rsid w:val="00640EFE"/>
    <w:rsid w:val="00641D74"/>
    <w:rsid w:val="00643CDB"/>
    <w:rsid w:val="006448C7"/>
    <w:rsid w:val="00644E2C"/>
    <w:rsid w:val="00644E61"/>
    <w:rsid w:val="00645A9E"/>
    <w:rsid w:val="00651423"/>
    <w:rsid w:val="00652A12"/>
    <w:rsid w:val="0065506D"/>
    <w:rsid w:val="00655C6E"/>
    <w:rsid w:val="00656015"/>
    <w:rsid w:val="00657914"/>
    <w:rsid w:val="006647CB"/>
    <w:rsid w:val="00664F8E"/>
    <w:rsid w:val="006662D3"/>
    <w:rsid w:val="00666994"/>
    <w:rsid w:val="00671AF7"/>
    <w:rsid w:val="00673A27"/>
    <w:rsid w:val="00677450"/>
    <w:rsid w:val="006801D6"/>
    <w:rsid w:val="00681884"/>
    <w:rsid w:val="00681BB3"/>
    <w:rsid w:val="006823CF"/>
    <w:rsid w:val="00682A6E"/>
    <w:rsid w:val="00683480"/>
    <w:rsid w:val="0068416E"/>
    <w:rsid w:val="00684D24"/>
    <w:rsid w:val="00692A58"/>
    <w:rsid w:val="00693BA3"/>
    <w:rsid w:val="0069442D"/>
    <w:rsid w:val="00694973"/>
    <w:rsid w:val="00695236"/>
    <w:rsid w:val="00695487"/>
    <w:rsid w:val="00695BD3"/>
    <w:rsid w:val="00696472"/>
    <w:rsid w:val="00696531"/>
    <w:rsid w:val="00697251"/>
    <w:rsid w:val="006A03C5"/>
    <w:rsid w:val="006A0E6C"/>
    <w:rsid w:val="006A3515"/>
    <w:rsid w:val="006A4100"/>
    <w:rsid w:val="006A48F4"/>
    <w:rsid w:val="006A4CF7"/>
    <w:rsid w:val="006A4DE6"/>
    <w:rsid w:val="006A4F2A"/>
    <w:rsid w:val="006A6D07"/>
    <w:rsid w:val="006A744A"/>
    <w:rsid w:val="006B05E5"/>
    <w:rsid w:val="006B0F48"/>
    <w:rsid w:val="006B3188"/>
    <w:rsid w:val="006B4009"/>
    <w:rsid w:val="006B62A4"/>
    <w:rsid w:val="006B66CE"/>
    <w:rsid w:val="006B6BE6"/>
    <w:rsid w:val="006B7F92"/>
    <w:rsid w:val="006C027C"/>
    <w:rsid w:val="006C1317"/>
    <w:rsid w:val="006C1764"/>
    <w:rsid w:val="006C2E62"/>
    <w:rsid w:val="006C345F"/>
    <w:rsid w:val="006C45BE"/>
    <w:rsid w:val="006C514A"/>
    <w:rsid w:val="006C56E5"/>
    <w:rsid w:val="006C7765"/>
    <w:rsid w:val="006D1CFA"/>
    <w:rsid w:val="006D26D3"/>
    <w:rsid w:val="006D2CAE"/>
    <w:rsid w:val="006D30B2"/>
    <w:rsid w:val="006D30E7"/>
    <w:rsid w:val="006D5EA8"/>
    <w:rsid w:val="006D6E7C"/>
    <w:rsid w:val="006D7B50"/>
    <w:rsid w:val="006E0521"/>
    <w:rsid w:val="006E082B"/>
    <w:rsid w:val="006E1D49"/>
    <w:rsid w:val="006E1F9D"/>
    <w:rsid w:val="006E6BE9"/>
    <w:rsid w:val="006F0AED"/>
    <w:rsid w:val="006F1B5C"/>
    <w:rsid w:val="006F25F8"/>
    <w:rsid w:val="006F2768"/>
    <w:rsid w:val="006F3BAD"/>
    <w:rsid w:val="006F55A4"/>
    <w:rsid w:val="006F6124"/>
    <w:rsid w:val="006F7176"/>
    <w:rsid w:val="00704608"/>
    <w:rsid w:val="00705E47"/>
    <w:rsid w:val="0070623E"/>
    <w:rsid w:val="00707321"/>
    <w:rsid w:val="007077D1"/>
    <w:rsid w:val="007101DF"/>
    <w:rsid w:val="007104B4"/>
    <w:rsid w:val="00711A1A"/>
    <w:rsid w:val="007122E6"/>
    <w:rsid w:val="00712B14"/>
    <w:rsid w:val="00712F8A"/>
    <w:rsid w:val="007134CB"/>
    <w:rsid w:val="007159DC"/>
    <w:rsid w:val="00715B99"/>
    <w:rsid w:val="00715F29"/>
    <w:rsid w:val="00717EAF"/>
    <w:rsid w:val="00722E2E"/>
    <w:rsid w:val="00726782"/>
    <w:rsid w:val="0072755A"/>
    <w:rsid w:val="00727A6E"/>
    <w:rsid w:val="00731A65"/>
    <w:rsid w:val="00731C77"/>
    <w:rsid w:val="0073278A"/>
    <w:rsid w:val="00732BC8"/>
    <w:rsid w:val="00732E99"/>
    <w:rsid w:val="00734326"/>
    <w:rsid w:val="0073486D"/>
    <w:rsid w:val="00735882"/>
    <w:rsid w:val="00736BF8"/>
    <w:rsid w:val="0074042B"/>
    <w:rsid w:val="00740C49"/>
    <w:rsid w:val="007418B4"/>
    <w:rsid w:val="0074271A"/>
    <w:rsid w:val="00742D06"/>
    <w:rsid w:val="00742E50"/>
    <w:rsid w:val="0074310A"/>
    <w:rsid w:val="00743250"/>
    <w:rsid w:val="00743E1A"/>
    <w:rsid w:val="0074551A"/>
    <w:rsid w:val="007477DC"/>
    <w:rsid w:val="007500B5"/>
    <w:rsid w:val="00750E2C"/>
    <w:rsid w:val="00751052"/>
    <w:rsid w:val="00751794"/>
    <w:rsid w:val="00751CC6"/>
    <w:rsid w:val="0075209E"/>
    <w:rsid w:val="007523F7"/>
    <w:rsid w:val="00752604"/>
    <w:rsid w:val="00754801"/>
    <w:rsid w:val="007548C1"/>
    <w:rsid w:val="007566F9"/>
    <w:rsid w:val="00757856"/>
    <w:rsid w:val="007601EE"/>
    <w:rsid w:val="007605D2"/>
    <w:rsid w:val="0076072C"/>
    <w:rsid w:val="00760FA4"/>
    <w:rsid w:val="0076220D"/>
    <w:rsid w:val="00763755"/>
    <w:rsid w:val="0076403B"/>
    <w:rsid w:val="007640CC"/>
    <w:rsid w:val="0076416C"/>
    <w:rsid w:val="0076425C"/>
    <w:rsid w:val="00764346"/>
    <w:rsid w:val="00764A26"/>
    <w:rsid w:val="00764ED6"/>
    <w:rsid w:val="0076511C"/>
    <w:rsid w:val="00767B7B"/>
    <w:rsid w:val="00770DF7"/>
    <w:rsid w:val="00774B92"/>
    <w:rsid w:val="00775386"/>
    <w:rsid w:val="0077565E"/>
    <w:rsid w:val="007758F4"/>
    <w:rsid w:val="007763D8"/>
    <w:rsid w:val="00776FE9"/>
    <w:rsid w:val="0077715A"/>
    <w:rsid w:val="0078031D"/>
    <w:rsid w:val="00780C25"/>
    <w:rsid w:val="00780C8D"/>
    <w:rsid w:val="00780D57"/>
    <w:rsid w:val="00780EBD"/>
    <w:rsid w:val="00781F2E"/>
    <w:rsid w:val="0078446C"/>
    <w:rsid w:val="0078617C"/>
    <w:rsid w:val="00787131"/>
    <w:rsid w:val="00787876"/>
    <w:rsid w:val="00790378"/>
    <w:rsid w:val="0079046F"/>
    <w:rsid w:val="00790AFB"/>
    <w:rsid w:val="0079227F"/>
    <w:rsid w:val="00793B54"/>
    <w:rsid w:val="0079533A"/>
    <w:rsid w:val="007964F1"/>
    <w:rsid w:val="00796922"/>
    <w:rsid w:val="00797F81"/>
    <w:rsid w:val="007A15A6"/>
    <w:rsid w:val="007A1FFB"/>
    <w:rsid w:val="007A27A5"/>
    <w:rsid w:val="007A2A57"/>
    <w:rsid w:val="007A4136"/>
    <w:rsid w:val="007A4432"/>
    <w:rsid w:val="007A56E9"/>
    <w:rsid w:val="007A6823"/>
    <w:rsid w:val="007A7CE4"/>
    <w:rsid w:val="007B06BA"/>
    <w:rsid w:val="007B0D0E"/>
    <w:rsid w:val="007B10C7"/>
    <w:rsid w:val="007B1467"/>
    <w:rsid w:val="007B221E"/>
    <w:rsid w:val="007B29B9"/>
    <w:rsid w:val="007B496B"/>
    <w:rsid w:val="007B4EBB"/>
    <w:rsid w:val="007B50D2"/>
    <w:rsid w:val="007B68C6"/>
    <w:rsid w:val="007B6C5C"/>
    <w:rsid w:val="007C10B7"/>
    <w:rsid w:val="007C1845"/>
    <w:rsid w:val="007C1CFE"/>
    <w:rsid w:val="007C3014"/>
    <w:rsid w:val="007C5BE1"/>
    <w:rsid w:val="007C5C9C"/>
    <w:rsid w:val="007C6272"/>
    <w:rsid w:val="007D0102"/>
    <w:rsid w:val="007D162E"/>
    <w:rsid w:val="007D19CA"/>
    <w:rsid w:val="007D27AA"/>
    <w:rsid w:val="007D4245"/>
    <w:rsid w:val="007D44D8"/>
    <w:rsid w:val="007D44E1"/>
    <w:rsid w:val="007D5BCD"/>
    <w:rsid w:val="007D6E4C"/>
    <w:rsid w:val="007E0502"/>
    <w:rsid w:val="007E08D9"/>
    <w:rsid w:val="007E1443"/>
    <w:rsid w:val="007E2FDB"/>
    <w:rsid w:val="007E30D0"/>
    <w:rsid w:val="007E4B3A"/>
    <w:rsid w:val="007E5FCB"/>
    <w:rsid w:val="007E61D2"/>
    <w:rsid w:val="007E6BFE"/>
    <w:rsid w:val="007E79AC"/>
    <w:rsid w:val="007F0B12"/>
    <w:rsid w:val="007F0C35"/>
    <w:rsid w:val="007F16DB"/>
    <w:rsid w:val="007F1A10"/>
    <w:rsid w:val="007F1FA4"/>
    <w:rsid w:val="007F27E2"/>
    <w:rsid w:val="007F3306"/>
    <w:rsid w:val="007F34E6"/>
    <w:rsid w:val="007F3E9F"/>
    <w:rsid w:val="007F420B"/>
    <w:rsid w:val="007F4C8F"/>
    <w:rsid w:val="007F4CC7"/>
    <w:rsid w:val="007F60BE"/>
    <w:rsid w:val="007F692B"/>
    <w:rsid w:val="007F6C7D"/>
    <w:rsid w:val="008001CB"/>
    <w:rsid w:val="00802DDB"/>
    <w:rsid w:val="00802E93"/>
    <w:rsid w:val="00804401"/>
    <w:rsid w:val="008045D5"/>
    <w:rsid w:val="00804DDE"/>
    <w:rsid w:val="0080648A"/>
    <w:rsid w:val="008065DC"/>
    <w:rsid w:val="008104C5"/>
    <w:rsid w:val="0081180D"/>
    <w:rsid w:val="00811A64"/>
    <w:rsid w:val="00813B5A"/>
    <w:rsid w:val="00813BD5"/>
    <w:rsid w:val="00813CE4"/>
    <w:rsid w:val="00814497"/>
    <w:rsid w:val="00816D8A"/>
    <w:rsid w:val="00816E56"/>
    <w:rsid w:val="00817A6B"/>
    <w:rsid w:val="00817BC9"/>
    <w:rsid w:val="00820939"/>
    <w:rsid w:val="00821B63"/>
    <w:rsid w:val="00822198"/>
    <w:rsid w:val="00822879"/>
    <w:rsid w:val="00824981"/>
    <w:rsid w:val="00825643"/>
    <w:rsid w:val="0082565D"/>
    <w:rsid w:val="00825A5F"/>
    <w:rsid w:val="00825D75"/>
    <w:rsid w:val="008274D0"/>
    <w:rsid w:val="00827A3B"/>
    <w:rsid w:val="00831E42"/>
    <w:rsid w:val="00832299"/>
    <w:rsid w:val="00834F78"/>
    <w:rsid w:val="00835A2C"/>
    <w:rsid w:val="00835C1A"/>
    <w:rsid w:val="00836155"/>
    <w:rsid w:val="00840767"/>
    <w:rsid w:val="008408B0"/>
    <w:rsid w:val="00840E10"/>
    <w:rsid w:val="008428FA"/>
    <w:rsid w:val="00843955"/>
    <w:rsid w:val="00844A4F"/>
    <w:rsid w:val="00845B05"/>
    <w:rsid w:val="008469B8"/>
    <w:rsid w:val="0084748C"/>
    <w:rsid w:val="00850CB0"/>
    <w:rsid w:val="00852CA6"/>
    <w:rsid w:val="00853972"/>
    <w:rsid w:val="008545B0"/>
    <w:rsid w:val="00855075"/>
    <w:rsid w:val="00855446"/>
    <w:rsid w:val="00855D62"/>
    <w:rsid w:val="008561C0"/>
    <w:rsid w:val="008565CB"/>
    <w:rsid w:val="00856C8C"/>
    <w:rsid w:val="00857638"/>
    <w:rsid w:val="0086023D"/>
    <w:rsid w:val="00862839"/>
    <w:rsid w:val="008631A2"/>
    <w:rsid w:val="008638E6"/>
    <w:rsid w:val="00866A40"/>
    <w:rsid w:val="008678FF"/>
    <w:rsid w:val="00871BB7"/>
    <w:rsid w:val="00872033"/>
    <w:rsid w:val="00873B88"/>
    <w:rsid w:val="00874461"/>
    <w:rsid w:val="00877980"/>
    <w:rsid w:val="00877D05"/>
    <w:rsid w:val="00881254"/>
    <w:rsid w:val="0088134C"/>
    <w:rsid w:val="0088169D"/>
    <w:rsid w:val="00882200"/>
    <w:rsid w:val="008828FC"/>
    <w:rsid w:val="00884691"/>
    <w:rsid w:val="00884D11"/>
    <w:rsid w:val="00886117"/>
    <w:rsid w:val="0088741F"/>
    <w:rsid w:val="0088799B"/>
    <w:rsid w:val="00887A04"/>
    <w:rsid w:val="00887A9D"/>
    <w:rsid w:val="00891A25"/>
    <w:rsid w:val="00892032"/>
    <w:rsid w:val="00894211"/>
    <w:rsid w:val="00894CB1"/>
    <w:rsid w:val="008954E1"/>
    <w:rsid w:val="00896AEB"/>
    <w:rsid w:val="008A0A7A"/>
    <w:rsid w:val="008A0CC6"/>
    <w:rsid w:val="008A19BF"/>
    <w:rsid w:val="008A2070"/>
    <w:rsid w:val="008A31A1"/>
    <w:rsid w:val="008A33EE"/>
    <w:rsid w:val="008A3D27"/>
    <w:rsid w:val="008A4743"/>
    <w:rsid w:val="008A48FD"/>
    <w:rsid w:val="008A4B78"/>
    <w:rsid w:val="008A4F6B"/>
    <w:rsid w:val="008A5A58"/>
    <w:rsid w:val="008A5C24"/>
    <w:rsid w:val="008B009C"/>
    <w:rsid w:val="008B0EF7"/>
    <w:rsid w:val="008B11F6"/>
    <w:rsid w:val="008B12BD"/>
    <w:rsid w:val="008B1432"/>
    <w:rsid w:val="008B1BB7"/>
    <w:rsid w:val="008B20AC"/>
    <w:rsid w:val="008B3063"/>
    <w:rsid w:val="008B43C3"/>
    <w:rsid w:val="008B443F"/>
    <w:rsid w:val="008B5F2D"/>
    <w:rsid w:val="008B633C"/>
    <w:rsid w:val="008B6669"/>
    <w:rsid w:val="008B6D65"/>
    <w:rsid w:val="008C05FE"/>
    <w:rsid w:val="008C12A5"/>
    <w:rsid w:val="008C22B0"/>
    <w:rsid w:val="008C36FE"/>
    <w:rsid w:val="008C4818"/>
    <w:rsid w:val="008C5CA9"/>
    <w:rsid w:val="008C5CDD"/>
    <w:rsid w:val="008C5FD3"/>
    <w:rsid w:val="008C6BE3"/>
    <w:rsid w:val="008C6D9C"/>
    <w:rsid w:val="008C7EEF"/>
    <w:rsid w:val="008D050E"/>
    <w:rsid w:val="008D214A"/>
    <w:rsid w:val="008D2B5A"/>
    <w:rsid w:val="008D2D9B"/>
    <w:rsid w:val="008D4066"/>
    <w:rsid w:val="008D433C"/>
    <w:rsid w:val="008D518D"/>
    <w:rsid w:val="008D6D7C"/>
    <w:rsid w:val="008D6DF5"/>
    <w:rsid w:val="008D7930"/>
    <w:rsid w:val="008D7D40"/>
    <w:rsid w:val="008E09DF"/>
    <w:rsid w:val="008E145B"/>
    <w:rsid w:val="008E3760"/>
    <w:rsid w:val="008E403D"/>
    <w:rsid w:val="008E53D6"/>
    <w:rsid w:val="008E61EC"/>
    <w:rsid w:val="008E667A"/>
    <w:rsid w:val="008E6EFA"/>
    <w:rsid w:val="008E73F2"/>
    <w:rsid w:val="008E7C45"/>
    <w:rsid w:val="008F0F17"/>
    <w:rsid w:val="008F16DC"/>
    <w:rsid w:val="008F196C"/>
    <w:rsid w:val="008F2429"/>
    <w:rsid w:val="008F491B"/>
    <w:rsid w:val="008F4B67"/>
    <w:rsid w:val="008F53F5"/>
    <w:rsid w:val="008F5903"/>
    <w:rsid w:val="008F6BA9"/>
    <w:rsid w:val="008F7F7F"/>
    <w:rsid w:val="009034E2"/>
    <w:rsid w:val="009035A4"/>
    <w:rsid w:val="00904231"/>
    <w:rsid w:val="009063FB"/>
    <w:rsid w:val="009065C1"/>
    <w:rsid w:val="00906BBB"/>
    <w:rsid w:val="00907312"/>
    <w:rsid w:val="00907BDF"/>
    <w:rsid w:val="009102CF"/>
    <w:rsid w:val="0091170F"/>
    <w:rsid w:val="009118CD"/>
    <w:rsid w:val="00911C14"/>
    <w:rsid w:val="00912178"/>
    <w:rsid w:val="00913AD6"/>
    <w:rsid w:val="00913DF6"/>
    <w:rsid w:val="0091422E"/>
    <w:rsid w:val="00917744"/>
    <w:rsid w:val="00921365"/>
    <w:rsid w:val="00922423"/>
    <w:rsid w:val="00923176"/>
    <w:rsid w:val="00923623"/>
    <w:rsid w:val="0092427F"/>
    <w:rsid w:val="0092543A"/>
    <w:rsid w:val="00925500"/>
    <w:rsid w:val="00926169"/>
    <w:rsid w:val="00926DDF"/>
    <w:rsid w:val="00927A4E"/>
    <w:rsid w:val="00930696"/>
    <w:rsid w:val="009310AF"/>
    <w:rsid w:val="00931F64"/>
    <w:rsid w:val="00932AD1"/>
    <w:rsid w:val="0093506F"/>
    <w:rsid w:val="0093521F"/>
    <w:rsid w:val="0093576E"/>
    <w:rsid w:val="00937BDE"/>
    <w:rsid w:val="0094003B"/>
    <w:rsid w:val="009417F3"/>
    <w:rsid w:val="00941A89"/>
    <w:rsid w:val="009428AC"/>
    <w:rsid w:val="00943263"/>
    <w:rsid w:val="009435B5"/>
    <w:rsid w:val="00945AA8"/>
    <w:rsid w:val="0094666F"/>
    <w:rsid w:val="00950453"/>
    <w:rsid w:val="00951A05"/>
    <w:rsid w:val="009523E5"/>
    <w:rsid w:val="0095333C"/>
    <w:rsid w:val="00954762"/>
    <w:rsid w:val="00957D34"/>
    <w:rsid w:val="009607A9"/>
    <w:rsid w:val="009608C7"/>
    <w:rsid w:val="00960FD2"/>
    <w:rsid w:val="00962D7F"/>
    <w:rsid w:val="00963A74"/>
    <w:rsid w:val="00964C95"/>
    <w:rsid w:val="00964F9F"/>
    <w:rsid w:val="00965DE5"/>
    <w:rsid w:val="0096643C"/>
    <w:rsid w:val="00966B89"/>
    <w:rsid w:val="00970172"/>
    <w:rsid w:val="00970195"/>
    <w:rsid w:val="00970E5C"/>
    <w:rsid w:val="00971423"/>
    <w:rsid w:val="00971628"/>
    <w:rsid w:val="00971735"/>
    <w:rsid w:val="00971D33"/>
    <w:rsid w:val="009723FB"/>
    <w:rsid w:val="00974877"/>
    <w:rsid w:val="00975723"/>
    <w:rsid w:val="00975C88"/>
    <w:rsid w:val="00975D50"/>
    <w:rsid w:val="00976689"/>
    <w:rsid w:val="00977095"/>
    <w:rsid w:val="009777C5"/>
    <w:rsid w:val="00977CCB"/>
    <w:rsid w:val="00980236"/>
    <w:rsid w:val="0098028F"/>
    <w:rsid w:val="00981D39"/>
    <w:rsid w:val="00981E7E"/>
    <w:rsid w:val="009833B8"/>
    <w:rsid w:val="0098383D"/>
    <w:rsid w:val="0098467A"/>
    <w:rsid w:val="00985632"/>
    <w:rsid w:val="0098655F"/>
    <w:rsid w:val="00986801"/>
    <w:rsid w:val="00986F51"/>
    <w:rsid w:val="0099073D"/>
    <w:rsid w:val="00991548"/>
    <w:rsid w:val="00993CE6"/>
    <w:rsid w:val="00993F6B"/>
    <w:rsid w:val="009A052C"/>
    <w:rsid w:val="009A0970"/>
    <w:rsid w:val="009A0A73"/>
    <w:rsid w:val="009A1C26"/>
    <w:rsid w:val="009A2078"/>
    <w:rsid w:val="009A22DF"/>
    <w:rsid w:val="009A326C"/>
    <w:rsid w:val="009A37CD"/>
    <w:rsid w:val="009A38AD"/>
    <w:rsid w:val="009A40E6"/>
    <w:rsid w:val="009A43C1"/>
    <w:rsid w:val="009A4D60"/>
    <w:rsid w:val="009A6552"/>
    <w:rsid w:val="009A7137"/>
    <w:rsid w:val="009B05BA"/>
    <w:rsid w:val="009B0A49"/>
    <w:rsid w:val="009B10C4"/>
    <w:rsid w:val="009B21D8"/>
    <w:rsid w:val="009B292D"/>
    <w:rsid w:val="009B2A5A"/>
    <w:rsid w:val="009B39E9"/>
    <w:rsid w:val="009B4BA3"/>
    <w:rsid w:val="009B52B7"/>
    <w:rsid w:val="009B58C5"/>
    <w:rsid w:val="009B7251"/>
    <w:rsid w:val="009B7983"/>
    <w:rsid w:val="009B7A32"/>
    <w:rsid w:val="009C0C61"/>
    <w:rsid w:val="009C1AC4"/>
    <w:rsid w:val="009C49BB"/>
    <w:rsid w:val="009C72DE"/>
    <w:rsid w:val="009D0868"/>
    <w:rsid w:val="009D154C"/>
    <w:rsid w:val="009D1ABB"/>
    <w:rsid w:val="009D371B"/>
    <w:rsid w:val="009D3D55"/>
    <w:rsid w:val="009D41C3"/>
    <w:rsid w:val="009D4D42"/>
    <w:rsid w:val="009D5B4B"/>
    <w:rsid w:val="009D6800"/>
    <w:rsid w:val="009D7D53"/>
    <w:rsid w:val="009E02A8"/>
    <w:rsid w:val="009E1C32"/>
    <w:rsid w:val="009E2B73"/>
    <w:rsid w:val="009E3993"/>
    <w:rsid w:val="009E6BA3"/>
    <w:rsid w:val="009E7853"/>
    <w:rsid w:val="009E799C"/>
    <w:rsid w:val="009F01B9"/>
    <w:rsid w:val="009F1DC3"/>
    <w:rsid w:val="009F22F3"/>
    <w:rsid w:val="009F2D8C"/>
    <w:rsid w:val="009F2DC3"/>
    <w:rsid w:val="009F4472"/>
    <w:rsid w:val="009F6ED8"/>
    <w:rsid w:val="009F737C"/>
    <w:rsid w:val="009F7CF5"/>
    <w:rsid w:val="00A01082"/>
    <w:rsid w:val="00A014EE"/>
    <w:rsid w:val="00A019AB"/>
    <w:rsid w:val="00A028C4"/>
    <w:rsid w:val="00A02CB4"/>
    <w:rsid w:val="00A04948"/>
    <w:rsid w:val="00A04F0B"/>
    <w:rsid w:val="00A05318"/>
    <w:rsid w:val="00A104E2"/>
    <w:rsid w:val="00A11357"/>
    <w:rsid w:val="00A11802"/>
    <w:rsid w:val="00A13B38"/>
    <w:rsid w:val="00A1435C"/>
    <w:rsid w:val="00A15FD6"/>
    <w:rsid w:val="00A16677"/>
    <w:rsid w:val="00A16E86"/>
    <w:rsid w:val="00A172F8"/>
    <w:rsid w:val="00A17443"/>
    <w:rsid w:val="00A17DB4"/>
    <w:rsid w:val="00A17EC6"/>
    <w:rsid w:val="00A2038C"/>
    <w:rsid w:val="00A2063D"/>
    <w:rsid w:val="00A21308"/>
    <w:rsid w:val="00A21627"/>
    <w:rsid w:val="00A22B3F"/>
    <w:rsid w:val="00A231CC"/>
    <w:rsid w:val="00A23BAC"/>
    <w:rsid w:val="00A23C54"/>
    <w:rsid w:val="00A26033"/>
    <w:rsid w:val="00A26665"/>
    <w:rsid w:val="00A26EE1"/>
    <w:rsid w:val="00A27818"/>
    <w:rsid w:val="00A306F7"/>
    <w:rsid w:val="00A31492"/>
    <w:rsid w:val="00A36E3F"/>
    <w:rsid w:val="00A37D23"/>
    <w:rsid w:val="00A40A11"/>
    <w:rsid w:val="00A40F4C"/>
    <w:rsid w:val="00A42AE4"/>
    <w:rsid w:val="00A42DEB"/>
    <w:rsid w:val="00A44026"/>
    <w:rsid w:val="00A4475F"/>
    <w:rsid w:val="00A46CF6"/>
    <w:rsid w:val="00A500FA"/>
    <w:rsid w:val="00A52E31"/>
    <w:rsid w:val="00A53325"/>
    <w:rsid w:val="00A543E8"/>
    <w:rsid w:val="00A558C2"/>
    <w:rsid w:val="00A55E7E"/>
    <w:rsid w:val="00A56BB7"/>
    <w:rsid w:val="00A574B9"/>
    <w:rsid w:val="00A61237"/>
    <w:rsid w:val="00A61CF9"/>
    <w:rsid w:val="00A62C1C"/>
    <w:rsid w:val="00A63C25"/>
    <w:rsid w:val="00A64C8B"/>
    <w:rsid w:val="00A65212"/>
    <w:rsid w:val="00A660D3"/>
    <w:rsid w:val="00A66258"/>
    <w:rsid w:val="00A66C1D"/>
    <w:rsid w:val="00A66D99"/>
    <w:rsid w:val="00A67C5D"/>
    <w:rsid w:val="00A70B4C"/>
    <w:rsid w:val="00A72353"/>
    <w:rsid w:val="00A7274C"/>
    <w:rsid w:val="00A72B82"/>
    <w:rsid w:val="00A749C8"/>
    <w:rsid w:val="00A74E8B"/>
    <w:rsid w:val="00A7643B"/>
    <w:rsid w:val="00A77640"/>
    <w:rsid w:val="00A81556"/>
    <w:rsid w:val="00A834DD"/>
    <w:rsid w:val="00A83783"/>
    <w:rsid w:val="00A8547A"/>
    <w:rsid w:val="00A86711"/>
    <w:rsid w:val="00A86895"/>
    <w:rsid w:val="00A86B70"/>
    <w:rsid w:val="00A87601"/>
    <w:rsid w:val="00A90319"/>
    <w:rsid w:val="00A90D0A"/>
    <w:rsid w:val="00A90F42"/>
    <w:rsid w:val="00A91AB6"/>
    <w:rsid w:val="00A91FF4"/>
    <w:rsid w:val="00A92F32"/>
    <w:rsid w:val="00A93727"/>
    <w:rsid w:val="00A940F0"/>
    <w:rsid w:val="00A94E0A"/>
    <w:rsid w:val="00A95769"/>
    <w:rsid w:val="00A977EF"/>
    <w:rsid w:val="00A97A73"/>
    <w:rsid w:val="00AA3593"/>
    <w:rsid w:val="00AA3BA7"/>
    <w:rsid w:val="00AA3EDD"/>
    <w:rsid w:val="00AA66C4"/>
    <w:rsid w:val="00AA6C8A"/>
    <w:rsid w:val="00AB0FC0"/>
    <w:rsid w:val="00AB14FD"/>
    <w:rsid w:val="00AB2128"/>
    <w:rsid w:val="00AB26D4"/>
    <w:rsid w:val="00AB2E7E"/>
    <w:rsid w:val="00AB447C"/>
    <w:rsid w:val="00AB45ED"/>
    <w:rsid w:val="00AB46C8"/>
    <w:rsid w:val="00AB65F8"/>
    <w:rsid w:val="00AB6C53"/>
    <w:rsid w:val="00AB7085"/>
    <w:rsid w:val="00AB7935"/>
    <w:rsid w:val="00AC13A7"/>
    <w:rsid w:val="00AC17EB"/>
    <w:rsid w:val="00AC18D3"/>
    <w:rsid w:val="00AC2499"/>
    <w:rsid w:val="00AC3FB5"/>
    <w:rsid w:val="00AC4641"/>
    <w:rsid w:val="00AC58E8"/>
    <w:rsid w:val="00AC6041"/>
    <w:rsid w:val="00AC71FD"/>
    <w:rsid w:val="00AD0F23"/>
    <w:rsid w:val="00AD1F7A"/>
    <w:rsid w:val="00AD27E9"/>
    <w:rsid w:val="00AD46E8"/>
    <w:rsid w:val="00AD4ECA"/>
    <w:rsid w:val="00AD5062"/>
    <w:rsid w:val="00AD5D69"/>
    <w:rsid w:val="00AD6B81"/>
    <w:rsid w:val="00AD6EEA"/>
    <w:rsid w:val="00AE2653"/>
    <w:rsid w:val="00AE27B8"/>
    <w:rsid w:val="00AE2C3D"/>
    <w:rsid w:val="00AE2D38"/>
    <w:rsid w:val="00AE2E71"/>
    <w:rsid w:val="00AE3FBB"/>
    <w:rsid w:val="00AE4085"/>
    <w:rsid w:val="00AE4C2A"/>
    <w:rsid w:val="00AE59AE"/>
    <w:rsid w:val="00AF07BD"/>
    <w:rsid w:val="00AF23C5"/>
    <w:rsid w:val="00AF2A35"/>
    <w:rsid w:val="00AF2A8D"/>
    <w:rsid w:val="00AF3069"/>
    <w:rsid w:val="00AF366E"/>
    <w:rsid w:val="00AF3674"/>
    <w:rsid w:val="00AF7C5E"/>
    <w:rsid w:val="00B003C2"/>
    <w:rsid w:val="00B02617"/>
    <w:rsid w:val="00B02D94"/>
    <w:rsid w:val="00B03616"/>
    <w:rsid w:val="00B03DC5"/>
    <w:rsid w:val="00B0403B"/>
    <w:rsid w:val="00B047E3"/>
    <w:rsid w:val="00B05004"/>
    <w:rsid w:val="00B055A8"/>
    <w:rsid w:val="00B07361"/>
    <w:rsid w:val="00B07843"/>
    <w:rsid w:val="00B07C9A"/>
    <w:rsid w:val="00B07EBA"/>
    <w:rsid w:val="00B103C2"/>
    <w:rsid w:val="00B13764"/>
    <w:rsid w:val="00B14D5F"/>
    <w:rsid w:val="00B1569D"/>
    <w:rsid w:val="00B16FD0"/>
    <w:rsid w:val="00B1715E"/>
    <w:rsid w:val="00B17590"/>
    <w:rsid w:val="00B200B0"/>
    <w:rsid w:val="00B20585"/>
    <w:rsid w:val="00B20DE5"/>
    <w:rsid w:val="00B20F9C"/>
    <w:rsid w:val="00B217A5"/>
    <w:rsid w:val="00B21D19"/>
    <w:rsid w:val="00B25ED7"/>
    <w:rsid w:val="00B26167"/>
    <w:rsid w:val="00B269DB"/>
    <w:rsid w:val="00B26D90"/>
    <w:rsid w:val="00B26F3F"/>
    <w:rsid w:val="00B27CA8"/>
    <w:rsid w:val="00B30D55"/>
    <w:rsid w:val="00B31126"/>
    <w:rsid w:val="00B31E81"/>
    <w:rsid w:val="00B32B33"/>
    <w:rsid w:val="00B32DBF"/>
    <w:rsid w:val="00B337D6"/>
    <w:rsid w:val="00B33CAC"/>
    <w:rsid w:val="00B362FE"/>
    <w:rsid w:val="00B36E6E"/>
    <w:rsid w:val="00B41474"/>
    <w:rsid w:val="00B4190F"/>
    <w:rsid w:val="00B427E9"/>
    <w:rsid w:val="00B429E3"/>
    <w:rsid w:val="00B42FF1"/>
    <w:rsid w:val="00B43133"/>
    <w:rsid w:val="00B4363A"/>
    <w:rsid w:val="00B4380B"/>
    <w:rsid w:val="00B43BF6"/>
    <w:rsid w:val="00B43E19"/>
    <w:rsid w:val="00B43EDB"/>
    <w:rsid w:val="00B440FB"/>
    <w:rsid w:val="00B444AB"/>
    <w:rsid w:val="00B44605"/>
    <w:rsid w:val="00B457B9"/>
    <w:rsid w:val="00B45A9E"/>
    <w:rsid w:val="00B50E54"/>
    <w:rsid w:val="00B5144C"/>
    <w:rsid w:val="00B52180"/>
    <w:rsid w:val="00B5439F"/>
    <w:rsid w:val="00B54BD9"/>
    <w:rsid w:val="00B555E0"/>
    <w:rsid w:val="00B5631E"/>
    <w:rsid w:val="00B56617"/>
    <w:rsid w:val="00B567CD"/>
    <w:rsid w:val="00B60797"/>
    <w:rsid w:val="00B609E6"/>
    <w:rsid w:val="00B60FF0"/>
    <w:rsid w:val="00B61677"/>
    <w:rsid w:val="00B61D6B"/>
    <w:rsid w:val="00B61D83"/>
    <w:rsid w:val="00B624BB"/>
    <w:rsid w:val="00B627F0"/>
    <w:rsid w:val="00B628D7"/>
    <w:rsid w:val="00B6291B"/>
    <w:rsid w:val="00B63A27"/>
    <w:rsid w:val="00B658FA"/>
    <w:rsid w:val="00B6652E"/>
    <w:rsid w:val="00B6772C"/>
    <w:rsid w:val="00B70CAB"/>
    <w:rsid w:val="00B71A99"/>
    <w:rsid w:val="00B722C0"/>
    <w:rsid w:val="00B73D76"/>
    <w:rsid w:val="00B7400B"/>
    <w:rsid w:val="00B7404A"/>
    <w:rsid w:val="00B74589"/>
    <w:rsid w:val="00B7518C"/>
    <w:rsid w:val="00B759E8"/>
    <w:rsid w:val="00B76A1C"/>
    <w:rsid w:val="00B77C48"/>
    <w:rsid w:val="00B77E05"/>
    <w:rsid w:val="00B77E29"/>
    <w:rsid w:val="00B81568"/>
    <w:rsid w:val="00B81735"/>
    <w:rsid w:val="00B81C87"/>
    <w:rsid w:val="00B82720"/>
    <w:rsid w:val="00B82EAF"/>
    <w:rsid w:val="00B82FF5"/>
    <w:rsid w:val="00B84F09"/>
    <w:rsid w:val="00B864AD"/>
    <w:rsid w:val="00B87314"/>
    <w:rsid w:val="00B900F3"/>
    <w:rsid w:val="00B927EB"/>
    <w:rsid w:val="00B94ABC"/>
    <w:rsid w:val="00B94C18"/>
    <w:rsid w:val="00B95B32"/>
    <w:rsid w:val="00B962AD"/>
    <w:rsid w:val="00B9685D"/>
    <w:rsid w:val="00BA0911"/>
    <w:rsid w:val="00BA0CD9"/>
    <w:rsid w:val="00BA0E79"/>
    <w:rsid w:val="00BA2033"/>
    <w:rsid w:val="00BA28B9"/>
    <w:rsid w:val="00BA2DEF"/>
    <w:rsid w:val="00BA30AA"/>
    <w:rsid w:val="00BA3B70"/>
    <w:rsid w:val="00BA64FB"/>
    <w:rsid w:val="00BA6F10"/>
    <w:rsid w:val="00BA75E2"/>
    <w:rsid w:val="00BA7D98"/>
    <w:rsid w:val="00BA7EFF"/>
    <w:rsid w:val="00BB188D"/>
    <w:rsid w:val="00BB2C7B"/>
    <w:rsid w:val="00BB4E35"/>
    <w:rsid w:val="00BB640D"/>
    <w:rsid w:val="00BB7BEF"/>
    <w:rsid w:val="00BC036E"/>
    <w:rsid w:val="00BC0473"/>
    <w:rsid w:val="00BC0582"/>
    <w:rsid w:val="00BC07B0"/>
    <w:rsid w:val="00BC1D8B"/>
    <w:rsid w:val="00BC2272"/>
    <w:rsid w:val="00BC2674"/>
    <w:rsid w:val="00BC2AB4"/>
    <w:rsid w:val="00BC2CE5"/>
    <w:rsid w:val="00BC4602"/>
    <w:rsid w:val="00BC5D31"/>
    <w:rsid w:val="00BD2B51"/>
    <w:rsid w:val="00BD41F8"/>
    <w:rsid w:val="00BD581B"/>
    <w:rsid w:val="00BD647E"/>
    <w:rsid w:val="00BD71BC"/>
    <w:rsid w:val="00BD78C5"/>
    <w:rsid w:val="00BE14AD"/>
    <w:rsid w:val="00BE165F"/>
    <w:rsid w:val="00BE22C0"/>
    <w:rsid w:val="00BE2F4E"/>
    <w:rsid w:val="00BE3DC5"/>
    <w:rsid w:val="00BE6717"/>
    <w:rsid w:val="00BE6763"/>
    <w:rsid w:val="00BF027F"/>
    <w:rsid w:val="00BF113C"/>
    <w:rsid w:val="00BF1924"/>
    <w:rsid w:val="00BF1F80"/>
    <w:rsid w:val="00BF36DC"/>
    <w:rsid w:val="00BF4742"/>
    <w:rsid w:val="00BF55C3"/>
    <w:rsid w:val="00BF56F4"/>
    <w:rsid w:val="00BF5A1C"/>
    <w:rsid w:val="00BF69D2"/>
    <w:rsid w:val="00BF73EF"/>
    <w:rsid w:val="00C000C1"/>
    <w:rsid w:val="00C00F9D"/>
    <w:rsid w:val="00C01644"/>
    <w:rsid w:val="00C02053"/>
    <w:rsid w:val="00C02395"/>
    <w:rsid w:val="00C0327F"/>
    <w:rsid w:val="00C04ADF"/>
    <w:rsid w:val="00C04BDC"/>
    <w:rsid w:val="00C059DE"/>
    <w:rsid w:val="00C05B14"/>
    <w:rsid w:val="00C104F4"/>
    <w:rsid w:val="00C11DE7"/>
    <w:rsid w:val="00C1284C"/>
    <w:rsid w:val="00C12CFE"/>
    <w:rsid w:val="00C13919"/>
    <w:rsid w:val="00C20354"/>
    <w:rsid w:val="00C209F4"/>
    <w:rsid w:val="00C2161F"/>
    <w:rsid w:val="00C22805"/>
    <w:rsid w:val="00C23941"/>
    <w:rsid w:val="00C24F2F"/>
    <w:rsid w:val="00C2543F"/>
    <w:rsid w:val="00C25C89"/>
    <w:rsid w:val="00C2758D"/>
    <w:rsid w:val="00C27939"/>
    <w:rsid w:val="00C316DD"/>
    <w:rsid w:val="00C32DD0"/>
    <w:rsid w:val="00C332C2"/>
    <w:rsid w:val="00C33B94"/>
    <w:rsid w:val="00C34F89"/>
    <w:rsid w:val="00C35145"/>
    <w:rsid w:val="00C352E1"/>
    <w:rsid w:val="00C35974"/>
    <w:rsid w:val="00C40D24"/>
    <w:rsid w:val="00C41461"/>
    <w:rsid w:val="00C41D31"/>
    <w:rsid w:val="00C42CF7"/>
    <w:rsid w:val="00C43A1F"/>
    <w:rsid w:val="00C43AAE"/>
    <w:rsid w:val="00C443EE"/>
    <w:rsid w:val="00C4520B"/>
    <w:rsid w:val="00C45D03"/>
    <w:rsid w:val="00C50B8F"/>
    <w:rsid w:val="00C51E35"/>
    <w:rsid w:val="00C52885"/>
    <w:rsid w:val="00C52EBE"/>
    <w:rsid w:val="00C53BE4"/>
    <w:rsid w:val="00C54E41"/>
    <w:rsid w:val="00C57E0C"/>
    <w:rsid w:val="00C6040B"/>
    <w:rsid w:val="00C61CE6"/>
    <w:rsid w:val="00C621D6"/>
    <w:rsid w:val="00C62EE1"/>
    <w:rsid w:val="00C64AFB"/>
    <w:rsid w:val="00C65B57"/>
    <w:rsid w:val="00C67AF8"/>
    <w:rsid w:val="00C70B88"/>
    <w:rsid w:val="00C70D5F"/>
    <w:rsid w:val="00C70DB6"/>
    <w:rsid w:val="00C7292E"/>
    <w:rsid w:val="00C72A8D"/>
    <w:rsid w:val="00C72E58"/>
    <w:rsid w:val="00C7384A"/>
    <w:rsid w:val="00C752CD"/>
    <w:rsid w:val="00C763B6"/>
    <w:rsid w:val="00C76725"/>
    <w:rsid w:val="00C776C1"/>
    <w:rsid w:val="00C806EB"/>
    <w:rsid w:val="00C80B5B"/>
    <w:rsid w:val="00C812AD"/>
    <w:rsid w:val="00C81F65"/>
    <w:rsid w:val="00C833E1"/>
    <w:rsid w:val="00C838D0"/>
    <w:rsid w:val="00C84495"/>
    <w:rsid w:val="00C85504"/>
    <w:rsid w:val="00C85898"/>
    <w:rsid w:val="00C85976"/>
    <w:rsid w:val="00C85F2C"/>
    <w:rsid w:val="00C86038"/>
    <w:rsid w:val="00C86E40"/>
    <w:rsid w:val="00C87338"/>
    <w:rsid w:val="00C9016F"/>
    <w:rsid w:val="00C90846"/>
    <w:rsid w:val="00C90DA0"/>
    <w:rsid w:val="00C91F30"/>
    <w:rsid w:val="00C94719"/>
    <w:rsid w:val="00C95933"/>
    <w:rsid w:val="00C95A22"/>
    <w:rsid w:val="00C969D5"/>
    <w:rsid w:val="00C97777"/>
    <w:rsid w:val="00CA1432"/>
    <w:rsid w:val="00CA1B5C"/>
    <w:rsid w:val="00CA1FDC"/>
    <w:rsid w:val="00CA27AF"/>
    <w:rsid w:val="00CA3FE7"/>
    <w:rsid w:val="00CA49B6"/>
    <w:rsid w:val="00CA6094"/>
    <w:rsid w:val="00CB25DC"/>
    <w:rsid w:val="00CB3364"/>
    <w:rsid w:val="00CB405A"/>
    <w:rsid w:val="00CB4ACF"/>
    <w:rsid w:val="00CB5CA4"/>
    <w:rsid w:val="00CB5F6E"/>
    <w:rsid w:val="00CB7043"/>
    <w:rsid w:val="00CB7209"/>
    <w:rsid w:val="00CB7AFB"/>
    <w:rsid w:val="00CC00FC"/>
    <w:rsid w:val="00CC47F4"/>
    <w:rsid w:val="00CC4853"/>
    <w:rsid w:val="00CC50A3"/>
    <w:rsid w:val="00CC5498"/>
    <w:rsid w:val="00CC616C"/>
    <w:rsid w:val="00CC642B"/>
    <w:rsid w:val="00CD0B59"/>
    <w:rsid w:val="00CD2830"/>
    <w:rsid w:val="00CD4DAE"/>
    <w:rsid w:val="00CD4F34"/>
    <w:rsid w:val="00CD58D5"/>
    <w:rsid w:val="00CD61E3"/>
    <w:rsid w:val="00CD633A"/>
    <w:rsid w:val="00CD7780"/>
    <w:rsid w:val="00CD7B80"/>
    <w:rsid w:val="00CE01D1"/>
    <w:rsid w:val="00CE0902"/>
    <w:rsid w:val="00CE1115"/>
    <w:rsid w:val="00CE45A1"/>
    <w:rsid w:val="00CE471C"/>
    <w:rsid w:val="00CE48D0"/>
    <w:rsid w:val="00CE4F42"/>
    <w:rsid w:val="00CE507C"/>
    <w:rsid w:val="00CE55E4"/>
    <w:rsid w:val="00CF073C"/>
    <w:rsid w:val="00CF1BEF"/>
    <w:rsid w:val="00CF206D"/>
    <w:rsid w:val="00CF6528"/>
    <w:rsid w:val="00CF6C4F"/>
    <w:rsid w:val="00CF764F"/>
    <w:rsid w:val="00D00628"/>
    <w:rsid w:val="00D00B7C"/>
    <w:rsid w:val="00D01086"/>
    <w:rsid w:val="00D0141A"/>
    <w:rsid w:val="00D014D8"/>
    <w:rsid w:val="00D01D03"/>
    <w:rsid w:val="00D05724"/>
    <w:rsid w:val="00D05D4E"/>
    <w:rsid w:val="00D07C2E"/>
    <w:rsid w:val="00D10557"/>
    <w:rsid w:val="00D125F6"/>
    <w:rsid w:val="00D1315B"/>
    <w:rsid w:val="00D138A0"/>
    <w:rsid w:val="00D13F2E"/>
    <w:rsid w:val="00D15F95"/>
    <w:rsid w:val="00D160AC"/>
    <w:rsid w:val="00D16E3F"/>
    <w:rsid w:val="00D16F99"/>
    <w:rsid w:val="00D20276"/>
    <w:rsid w:val="00D21973"/>
    <w:rsid w:val="00D22821"/>
    <w:rsid w:val="00D23FA4"/>
    <w:rsid w:val="00D247CA"/>
    <w:rsid w:val="00D2602F"/>
    <w:rsid w:val="00D26422"/>
    <w:rsid w:val="00D266A3"/>
    <w:rsid w:val="00D26EEE"/>
    <w:rsid w:val="00D277B2"/>
    <w:rsid w:val="00D27A29"/>
    <w:rsid w:val="00D315E0"/>
    <w:rsid w:val="00D33F11"/>
    <w:rsid w:val="00D34810"/>
    <w:rsid w:val="00D35285"/>
    <w:rsid w:val="00D36091"/>
    <w:rsid w:val="00D36242"/>
    <w:rsid w:val="00D37292"/>
    <w:rsid w:val="00D400B4"/>
    <w:rsid w:val="00D417E8"/>
    <w:rsid w:val="00D41FDB"/>
    <w:rsid w:val="00D44A23"/>
    <w:rsid w:val="00D45016"/>
    <w:rsid w:val="00D46DD8"/>
    <w:rsid w:val="00D47A02"/>
    <w:rsid w:val="00D47F40"/>
    <w:rsid w:val="00D50691"/>
    <w:rsid w:val="00D50A7F"/>
    <w:rsid w:val="00D5151E"/>
    <w:rsid w:val="00D52D72"/>
    <w:rsid w:val="00D52FA4"/>
    <w:rsid w:val="00D52FC0"/>
    <w:rsid w:val="00D539DC"/>
    <w:rsid w:val="00D542DF"/>
    <w:rsid w:val="00D548F5"/>
    <w:rsid w:val="00D54EF1"/>
    <w:rsid w:val="00D5520C"/>
    <w:rsid w:val="00D556D2"/>
    <w:rsid w:val="00D56561"/>
    <w:rsid w:val="00D57E78"/>
    <w:rsid w:val="00D609C8"/>
    <w:rsid w:val="00D61682"/>
    <w:rsid w:val="00D620B4"/>
    <w:rsid w:val="00D64432"/>
    <w:rsid w:val="00D6457D"/>
    <w:rsid w:val="00D64707"/>
    <w:rsid w:val="00D64A81"/>
    <w:rsid w:val="00D64EAA"/>
    <w:rsid w:val="00D66224"/>
    <w:rsid w:val="00D663FA"/>
    <w:rsid w:val="00D6647C"/>
    <w:rsid w:val="00D66D18"/>
    <w:rsid w:val="00D71B98"/>
    <w:rsid w:val="00D726CA"/>
    <w:rsid w:val="00D7619C"/>
    <w:rsid w:val="00D80981"/>
    <w:rsid w:val="00D82707"/>
    <w:rsid w:val="00D83E77"/>
    <w:rsid w:val="00D84A54"/>
    <w:rsid w:val="00D84ADD"/>
    <w:rsid w:val="00D84D61"/>
    <w:rsid w:val="00D84DF3"/>
    <w:rsid w:val="00D851D2"/>
    <w:rsid w:val="00D8630C"/>
    <w:rsid w:val="00D864CA"/>
    <w:rsid w:val="00D8651C"/>
    <w:rsid w:val="00D875D7"/>
    <w:rsid w:val="00D9010A"/>
    <w:rsid w:val="00D90968"/>
    <w:rsid w:val="00D90BFA"/>
    <w:rsid w:val="00D91AFB"/>
    <w:rsid w:val="00D91DA9"/>
    <w:rsid w:val="00D92ED2"/>
    <w:rsid w:val="00D92F31"/>
    <w:rsid w:val="00D94DBD"/>
    <w:rsid w:val="00D96818"/>
    <w:rsid w:val="00D97027"/>
    <w:rsid w:val="00DA27C2"/>
    <w:rsid w:val="00DA32F0"/>
    <w:rsid w:val="00DA35E1"/>
    <w:rsid w:val="00DA3EFD"/>
    <w:rsid w:val="00DB14E8"/>
    <w:rsid w:val="00DB15A2"/>
    <w:rsid w:val="00DB2611"/>
    <w:rsid w:val="00DB434A"/>
    <w:rsid w:val="00DB5336"/>
    <w:rsid w:val="00DB7055"/>
    <w:rsid w:val="00DC070C"/>
    <w:rsid w:val="00DC0BC5"/>
    <w:rsid w:val="00DC0EE1"/>
    <w:rsid w:val="00DC174E"/>
    <w:rsid w:val="00DC17A5"/>
    <w:rsid w:val="00DC242B"/>
    <w:rsid w:val="00DC3375"/>
    <w:rsid w:val="00DC37FC"/>
    <w:rsid w:val="00DC3DB9"/>
    <w:rsid w:val="00DC661B"/>
    <w:rsid w:val="00DC7EE1"/>
    <w:rsid w:val="00DD08A5"/>
    <w:rsid w:val="00DD316B"/>
    <w:rsid w:val="00DD3AC5"/>
    <w:rsid w:val="00DD4169"/>
    <w:rsid w:val="00DD5915"/>
    <w:rsid w:val="00DD5DC0"/>
    <w:rsid w:val="00DE14C9"/>
    <w:rsid w:val="00DE1B77"/>
    <w:rsid w:val="00DE20A9"/>
    <w:rsid w:val="00DE294C"/>
    <w:rsid w:val="00DE2A32"/>
    <w:rsid w:val="00DE403F"/>
    <w:rsid w:val="00DE4C9E"/>
    <w:rsid w:val="00DE551B"/>
    <w:rsid w:val="00DE7755"/>
    <w:rsid w:val="00DF0AF9"/>
    <w:rsid w:val="00DF2F91"/>
    <w:rsid w:val="00DF30F9"/>
    <w:rsid w:val="00DF3458"/>
    <w:rsid w:val="00DF4EDC"/>
    <w:rsid w:val="00DF594D"/>
    <w:rsid w:val="00DF5A11"/>
    <w:rsid w:val="00DF673E"/>
    <w:rsid w:val="00DF7960"/>
    <w:rsid w:val="00E0445E"/>
    <w:rsid w:val="00E04E1A"/>
    <w:rsid w:val="00E11090"/>
    <w:rsid w:val="00E114CF"/>
    <w:rsid w:val="00E14246"/>
    <w:rsid w:val="00E14443"/>
    <w:rsid w:val="00E15EFB"/>
    <w:rsid w:val="00E16F04"/>
    <w:rsid w:val="00E170DE"/>
    <w:rsid w:val="00E172B8"/>
    <w:rsid w:val="00E20265"/>
    <w:rsid w:val="00E21753"/>
    <w:rsid w:val="00E21855"/>
    <w:rsid w:val="00E239BD"/>
    <w:rsid w:val="00E23ADD"/>
    <w:rsid w:val="00E24C5D"/>
    <w:rsid w:val="00E24F5A"/>
    <w:rsid w:val="00E254A9"/>
    <w:rsid w:val="00E25578"/>
    <w:rsid w:val="00E26410"/>
    <w:rsid w:val="00E30AB5"/>
    <w:rsid w:val="00E30FBF"/>
    <w:rsid w:val="00E3118A"/>
    <w:rsid w:val="00E31516"/>
    <w:rsid w:val="00E32761"/>
    <w:rsid w:val="00E33D74"/>
    <w:rsid w:val="00E34F13"/>
    <w:rsid w:val="00E353FC"/>
    <w:rsid w:val="00E37735"/>
    <w:rsid w:val="00E37A95"/>
    <w:rsid w:val="00E40339"/>
    <w:rsid w:val="00E41FD1"/>
    <w:rsid w:val="00E424C5"/>
    <w:rsid w:val="00E43F07"/>
    <w:rsid w:val="00E43F8C"/>
    <w:rsid w:val="00E44613"/>
    <w:rsid w:val="00E44FF2"/>
    <w:rsid w:val="00E461FB"/>
    <w:rsid w:val="00E472F3"/>
    <w:rsid w:val="00E502CE"/>
    <w:rsid w:val="00E50982"/>
    <w:rsid w:val="00E51520"/>
    <w:rsid w:val="00E51813"/>
    <w:rsid w:val="00E531C5"/>
    <w:rsid w:val="00E566F0"/>
    <w:rsid w:val="00E56DE9"/>
    <w:rsid w:val="00E615A0"/>
    <w:rsid w:val="00E61917"/>
    <w:rsid w:val="00E61C44"/>
    <w:rsid w:val="00E62459"/>
    <w:rsid w:val="00E63D66"/>
    <w:rsid w:val="00E63F4F"/>
    <w:rsid w:val="00E63FE2"/>
    <w:rsid w:val="00E64463"/>
    <w:rsid w:val="00E6447E"/>
    <w:rsid w:val="00E649AB"/>
    <w:rsid w:val="00E65159"/>
    <w:rsid w:val="00E6653A"/>
    <w:rsid w:val="00E70061"/>
    <w:rsid w:val="00E705AB"/>
    <w:rsid w:val="00E71775"/>
    <w:rsid w:val="00E72B68"/>
    <w:rsid w:val="00E754F1"/>
    <w:rsid w:val="00E80BBF"/>
    <w:rsid w:val="00E819B5"/>
    <w:rsid w:val="00E82ED5"/>
    <w:rsid w:val="00E83F06"/>
    <w:rsid w:val="00E8590E"/>
    <w:rsid w:val="00E85A64"/>
    <w:rsid w:val="00E85B36"/>
    <w:rsid w:val="00E86CEA"/>
    <w:rsid w:val="00E9038E"/>
    <w:rsid w:val="00E90408"/>
    <w:rsid w:val="00E904B2"/>
    <w:rsid w:val="00E912EC"/>
    <w:rsid w:val="00E91811"/>
    <w:rsid w:val="00E91893"/>
    <w:rsid w:val="00E91B41"/>
    <w:rsid w:val="00E91E95"/>
    <w:rsid w:val="00E922ED"/>
    <w:rsid w:val="00E92A82"/>
    <w:rsid w:val="00E932EB"/>
    <w:rsid w:val="00E93597"/>
    <w:rsid w:val="00E93736"/>
    <w:rsid w:val="00E94D78"/>
    <w:rsid w:val="00E94F27"/>
    <w:rsid w:val="00E95888"/>
    <w:rsid w:val="00E962C9"/>
    <w:rsid w:val="00E9670C"/>
    <w:rsid w:val="00E96A65"/>
    <w:rsid w:val="00EA0F61"/>
    <w:rsid w:val="00EA22E4"/>
    <w:rsid w:val="00EA3691"/>
    <w:rsid w:val="00EA4669"/>
    <w:rsid w:val="00EA46EF"/>
    <w:rsid w:val="00EA510B"/>
    <w:rsid w:val="00EA755C"/>
    <w:rsid w:val="00EB1661"/>
    <w:rsid w:val="00EB26DA"/>
    <w:rsid w:val="00EB342F"/>
    <w:rsid w:val="00EB4454"/>
    <w:rsid w:val="00EB5316"/>
    <w:rsid w:val="00EB561E"/>
    <w:rsid w:val="00EB5B3E"/>
    <w:rsid w:val="00EB7B91"/>
    <w:rsid w:val="00EC0485"/>
    <w:rsid w:val="00EC0F71"/>
    <w:rsid w:val="00EC158A"/>
    <w:rsid w:val="00EC16DA"/>
    <w:rsid w:val="00EC2CED"/>
    <w:rsid w:val="00EC33AF"/>
    <w:rsid w:val="00EC414E"/>
    <w:rsid w:val="00EC4CD9"/>
    <w:rsid w:val="00EC4F10"/>
    <w:rsid w:val="00EC6135"/>
    <w:rsid w:val="00EC72F7"/>
    <w:rsid w:val="00EC7F3A"/>
    <w:rsid w:val="00ED0388"/>
    <w:rsid w:val="00ED0F8D"/>
    <w:rsid w:val="00ED118D"/>
    <w:rsid w:val="00ED17BA"/>
    <w:rsid w:val="00ED1893"/>
    <w:rsid w:val="00ED1BCF"/>
    <w:rsid w:val="00ED2F4E"/>
    <w:rsid w:val="00ED3B1E"/>
    <w:rsid w:val="00ED4004"/>
    <w:rsid w:val="00ED4BA7"/>
    <w:rsid w:val="00ED56B7"/>
    <w:rsid w:val="00ED757D"/>
    <w:rsid w:val="00EE12F7"/>
    <w:rsid w:val="00EE186D"/>
    <w:rsid w:val="00EE191D"/>
    <w:rsid w:val="00EE1CA8"/>
    <w:rsid w:val="00EE25F5"/>
    <w:rsid w:val="00EE30D2"/>
    <w:rsid w:val="00EE342E"/>
    <w:rsid w:val="00EE3AD2"/>
    <w:rsid w:val="00EE6320"/>
    <w:rsid w:val="00EE6F11"/>
    <w:rsid w:val="00EF0555"/>
    <w:rsid w:val="00EF0CDD"/>
    <w:rsid w:val="00EF1FE7"/>
    <w:rsid w:val="00EF2852"/>
    <w:rsid w:val="00EF2C3D"/>
    <w:rsid w:val="00EF4039"/>
    <w:rsid w:val="00EF5544"/>
    <w:rsid w:val="00EF5B6F"/>
    <w:rsid w:val="00EF73F2"/>
    <w:rsid w:val="00EF7D2C"/>
    <w:rsid w:val="00F03933"/>
    <w:rsid w:val="00F03F10"/>
    <w:rsid w:val="00F04CB8"/>
    <w:rsid w:val="00F055C9"/>
    <w:rsid w:val="00F05BB1"/>
    <w:rsid w:val="00F06BCE"/>
    <w:rsid w:val="00F06D0E"/>
    <w:rsid w:val="00F07B22"/>
    <w:rsid w:val="00F07DC9"/>
    <w:rsid w:val="00F10DD0"/>
    <w:rsid w:val="00F10E80"/>
    <w:rsid w:val="00F11ECD"/>
    <w:rsid w:val="00F12AF6"/>
    <w:rsid w:val="00F12C3F"/>
    <w:rsid w:val="00F12EC6"/>
    <w:rsid w:val="00F138B6"/>
    <w:rsid w:val="00F147D8"/>
    <w:rsid w:val="00F1527F"/>
    <w:rsid w:val="00F16D8F"/>
    <w:rsid w:val="00F174A2"/>
    <w:rsid w:val="00F20A46"/>
    <w:rsid w:val="00F20FF0"/>
    <w:rsid w:val="00F21075"/>
    <w:rsid w:val="00F211F6"/>
    <w:rsid w:val="00F23018"/>
    <w:rsid w:val="00F241FA"/>
    <w:rsid w:val="00F2448C"/>
    <w:rsid w:val="00F24B4B"/>
    <w:rsid w:val="00F31FEE"/>
    <w:rsid w:val="00F3227E"/>
    <w:rsid w:val="00F32305"/>
    <w:rsid w:val="00F33262"/>
    <w:rsid w:val="00F33E34"/>
    <w:rsid w:val="00F3413B"/>
    <w:rsid w:val="00F3695F"/>
    <w:rsid w:val="00F36B69"/>
    <w:rsid w:val="00F37A64"/>
    <w:rsid w:val="00F40185"/>
    <w:rsid w:val="00F40FD2"/>
    <w:rsid w:val="00F411C0"/>
    <w:rsid w:val="00F41CF6"/>
    <w:rsid w:val="00F41DB3"/>
    <w:rsid w:val="00F42381"/>
    <w:rsid w:val="00F43BF7"/>
    <w:rsid w:val="00F43C5F"/>
    <w:rsid w:val="00F44817"/>
    <w:rsid w:val="00F44EFA"/>
    <w:rsid w:val="00F45AE4"/>
    <w:rsid w:val="00F46690"/>
    <w:rsid w:val="00F470B5"/>
    <w:rsid w:val="00F478F2"/>
    <w:rsid w:val="00F5051A"/>
    <w:rsid w:val="00F53781"/>
    <w:rsid w:val="00F53AA2"/>
    <w:rsid w:val="00F54698"/>
    <w:rsid w:val="00F54E00"/>
    <w:rsid w:val="00F55759"/>
    <w:rsid w:val="00F55D85"/>
    <w:rsid w:val="00F56230"/>
    <w:rsid w:val="00F601EB"/>
    <w:rsid w:val="00F6138F"/>
    <w:rsid w:val="00F618E8"/>
    <w:rsid w:val="00F61D4D"/>
    <w:rsid w:val="00F61EF2"/>
    <w:rsid w:val="00F62CFA"/>
    <w:rsid w:val="00F62E1D"/>
    <w:rsid w:val="00F63059"/>
    <w:rsid w:val="00F63DC0"/>
    <w:rsid w:val="00F6408E"/>
    <w:rsid w:val="00F645B3"/>
    <w:rsid w:val="00F676B0"/>
    <w:rsid w:val="00F71521"/>
    <w:rsid w:val="00F72CE0"/>
    <w:rsid w:val="00F72EA4"/>
    <w:rsid w:val="00F738B0"/>
    <w:rsid w:val="00F7542B"/>
    <w:rsid w:val="00F7555E"/>
    <w:rsid w:val="00F756F4"/>
    <w:rsid w:val="00F75752"/>
    <w:rsid w:val="00F76938"/>
    <w:rsid w:val="00F76EB5"/>
    <w:rsid w:val="00F82DAF"/>
    <w:rsid w:val="00F83A72"/>
    <w:rsid w:val="00F84CF2"/>
    <w:rsid w:val="00F85F4B"/>
    <w:rsid w:val="00F876F5"/>
    <w:rsid w:val="00F8786A"/>
    <w:rsid w:val="00F87AF2"/>
    <w:rsid w:val="00F91837"/>
    <w:rsid w:val="00F91BF7"/>
    <w:rsid w:val="00F921D9"/>
    <w:rsid w:val="00F92C48"/>
    <w:rsid w:val="00F9328E"/>
    <w:rsid w:val="00F95F0D"/>
    <w:rsid w:val="00F962D3"/>
    <w:rsid w:val="00F977BD"/>
    <w:rsid w:val="00F979E6"/>
    <w:rsid w:val="00FA1A48"/>
    <w:rsid w:val="00FA1E82"/>
    <w:rsid w:val="00FA210D"/>
    <w:rsid w:val="00FA2A35"/>
    <w:rsid w:val="00FA4401"/>
    <w:rsid w:val="00FA5C08"/>
    <w:rsid w:val="00FA7068"/>
    <w:rsid w:val="00FA70A1"/>
    <w:rsid w:val="00FA7457"/>
    <w:rsid w:val="00FB0E4B"/>
    <w:rsid w:val="00FB2495"/>
    <w:rsid w:val="00FB3A07"/>
    <w:rsid w:val="00FB4338"/>
    <w:rsid w:val="00FB4784"/>
    <w:rsid w:val="00FB47C8"/>
    <w:rsid w:val="00FB4821"/>
    <w:rsid w:val="00FB54A7"/>
    <w:rsid w:val="00FB5F55"/>
    <w:rsid w:val="00FB6066"/>
    <w:rsid w:val="00FB6410"/>
    <w:rsid w:val="00FB76C7"/>
    <w:rsid w:val="00FB7CA1"/>
    <w:rsid w:val="00FC2F40"/>
    <w:rsid w:val="00FC33ED"/>
    <w:rsid w:val="00FC42B2"/>
    <w:rsid w:val="00FC49C9"/>
    <w:rsid w:val="00FC6514"/>
    <w:rsid w:val="00FC683E"/>
    <w:rsid w:val="00FD0523"/>
    <w:rsid w:val="00FD073E"/>
    <w:rsid w:val="00FD11C1"/>
    <w:rsid w:val="00FD179F"/>
    <w:rsid w:val="00FD4C1F"/>
    <w:rsid w:val="00FD7411"/>
    <w:rsid w:val="00FE1E6A"/>
    <w:rsid w:val="00FE2758"/>
    <w:rsid w:val="00FE2901"/>
    <w:rsid w:val="00FE3FE5"/>
    <w:rsid w:val="00FE54A7"/>
    <w:rsid w:val="00FE6398"/>
    <w:rsid w:val="00FE63D6"/>
    <w:rsid w:val="00FE668A"/>
    <w:rsid w:val="00FE6EFE"/>
    <w:rsid w:val="00FE7A77"/>
    <w:rsid w:val="00FF267F"/>
    <w:rsid w:val="00FF38CA"/>
    <w:rsid w:val="00FF45D8"/>
    <w:rsid w:val="00FF46CC"/>
    <w:rsid w:val="00FF481A"/>
    <w:rsid w:val="00FF4ADF"/>
    <w:rsid w:val="00FF5F58"/>
    <w:rsid w:val="00FF66B3"/>
    <w:rsid w:val="00FF73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057D"/>
  <w15:chartTrackingRefBased/>
  <w15:docId w15:val="{22D628D8-C330-2F45-ACD4-83126418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B59"/>
    <w:pPr>
      <w:spacing w:after="160" w:line="252" w:lineRule="auto"/>
      <w:jc w:val="both"/>
    </w:pPr>
    <w:rPr>
      <w:rFonts w:ascii="Arial" w:eastAsia="Times New Roman" w:hAnsi="Arial" w:cs="Times New Roman"/>
      <w:sz w:val="18"/>
      <w:szCs w:val="22"/>
      <w:lang w:val="es-CO" w:eastAsia="es-CO"/>
    </w:rPr>
  </w:style>
  <w:style w:type="paragraph" w:styleId="Ttulo1">
    <w:name w:val="heading 1"/>
    <w:basedOn w:val="Normal"/>
    <w:next w:val="Normal"/>
    <w:link w:val="Ttulo1Car"/>
    <w:uiPriority w:val="9"/>
    <w:qFormat/>
    <w:rsid w:val="000F0296"/>
    <w:pPr>
      <w:keepNext/>
      <w:keepLines/>
      <w:numPr>
        <w:numId w:val="3"/>
      </w:numPr>
      <w:spacing w:before="240" w:after="0" w:line="240" w:lineRule="auto"/>
      <w:outlineLvl w:val="0"/>
    </w:pPr>
    <w:rPr>
      <w:rFonts w:asciiTheme="minorHAnsi" w:eastAsiaTheme="majorEastAsia" w:hAnsiTheme="minorHAnsi" w:cstheme="majorBidi"/>
      <w:b/>
      <w:sz w:val="22"/>
      <w:szCs w:val="32"/>
      <w:lang w:val="en-US" w:eastAsia="en-US"/>
    </w:rPr>
  </w:style>
  <w:style w:type="paragraph" w:styleId="Ttulo2">
    <w:name w:val="heading 2"/>
    <w:basedOn w:val="Normal"/>
    <w:next w:val="Normal"/>
    <w:link w:val="Ttulo2Car"/>
    <w:uiPriority w:val="9"/>
    <w:unhideWhenUsed/>
    <w:qFormat/>
    <w:rsid w:val="000F0296"/>
    <w:pPr>
      <w:keepNext/>
      <w:keepLines/>
      <w:numPr>
        <w:ilvl w:val="1"/>
        <w:numId w:val="3"/>
      </w:numPr>
      <w:spacing w:before="40" w:after="0" w:line="240" w:lineRule="auto"/>
      <w:outlineLvl w:val="1"/>
    </w:pPr>
    <w:rPr>
      <w:rFonts w:asciiTheme="minorHAnsi" w:eastAsiaTheme="majorEastAsia" w:hAnsiTheme="minorHAnsi" w:cstheme="majorBidi"/>
      <w:sz w:val="22"/>
      <w:szCs w:val="26"/>
      <w:lang w:val="es-ES" w:eastAsia="en-US"/>
    </w:rPr>
  </w:style>
  <w:style w:type="paragraph" w:styleId="Ttulo3">
    <w:name w:val="heading 3"/>
    <w:basedOn w:val="Normal"/>
    <w:next w:val="Normal"/>
    <w:link w:val="Ttulo3Car"/>
    <w:uiPriority w:val="9"/>
    <w:unhideWhenUsed/>
    <w:qFormat/>
    <w:rsid w:val="000F0296"/>
    <w:pPr>
      <w:keepNext/>
      <w:keepLines/>
      <w:numPr>
        <w:ilvl w:val="2"/>
        <w:numId w:val="3"/>
      </w:numPr>
      <w:spacing w:before="40" w:after="0" w:line="240" w:lineRule="auto"/>
      <w:outlineLvl w:val="2"/>
    </w:pPr>
    <w:rPr>
      <w:rFonts w:asciiTheme="minorHAnsi" w:eastAsiaTheme="majorEastAsia" w:hAnsiTheme="minorHAnsi" w:cstheme="majorBidi"/>
      <w:sz w:val="22"/>
      <w:szCs w:val="24"/>
      <w:lang w:val="en-US" w:eastAsia="en-US"/>
    </w:rPr>
  </w:style>
  <w:style w:type="paragraph" w:styleId="Ttulo4">
    <w:name w:val="heading 4"/>
    <w:basedOn w:val="Normal"/>
    <w:next w:val="Normal"/>
    <w:link w:val="Ttulo4Car"/>
    <w:uiPriority w:val="9"/>
    <w:semiHidden/>
    <w:unhideWhenUsed/>
    <w:qFormat/>
    <w:rsid w:val="000F0296"/>
    <w:pPr>
      <w:keepNext/>
      <w:keepLines/>
      <w:numPr>
        <w:ilvl w:val="3"/>
        <w:numId w:val="3"/>
      </w:numPr>
      <w:spacing w:before="40" w:after="0" w:line="240" w:lineRule="auto"/>
      <w:jc w:val="left"/>
      <w:outlineLvl w:val="3"/>
    </w:pPr>
    <w:rPr>
      <w:rFonts w:asciiTheme="majorHAnsi" w:eastAsiaTheme="majorEastAsia" w:hAnsiTheme="majorHAnsi" w:cstheme="majorBidi"/>
      <w:i/>
      <w:iCs/>
      <w:color w:val="2F5496" w:themeColor="accent1" w:themeShade="BF"/>
      <w:sz w:val="24"/>
      <w:szCs w:val="24"/>
      <w:lang w:val="en-US" w:eastAsia="en-US"/>
    </w:rPr>
  </w:style>
  <w:style w:type="paragraph" w:styleId="Ttulo5">
    <w:name w:val="heading 5"/>
    <w:basedOn w:val="Normal"/>
    <w:next w:val="Normal"/>
    <w:link w:val="Ttulo5Car"/>
    <w:uiPriority w:val="9"/>
    <w:semiHidden/>
    <w:unhideWhenUsed/>
    <w:qFormat/>
    <w:rsid w:val="000F0296"/>
    <w:pPr>
      <w:keepNext/>
      <w:keepLines/>
      <w:numPr>
        <w:ilvl w:val="4"/>
        <w:numId w:val="3"/>
      </w:numPr>
      <w:spacing w:before="40" w:after="0" w:line="240" w:lineRule="auto"/>
      <w:jc w:val="left"/>
      <w:outlineLvl w:val="4"/>
    </w:pPr>
    <w:rPr>
      <w:rFonts w:asciiTheme="majorHAnsi" w:eastAsiaTheme="majorEastAsia" w:hAnsiTheme="majorHAnsi" w:cstheme="majorBidi"/>
      <w:color w:val="2F5496" w:themeColor="accent1" w:themeShade="BF"/>
      <w:sz w:val="24"/>
      <w:szCs w:val="24"/>
      <w:lang w:val="en-US" w:eastAsia="en-US"/>
    </w:rPr>
  </w:style>
  <w:style w:type="paragraph" w:styleId="Ttulo6">
    <w:name w:val="heading 6"/>
    <w:basedOn w:val="Normal"/>
    <w:next w:val="Normal"/>
    <w:link w:val="Ttulo6Car"/>
    <w:uiPriority w:val="9"/>
    <w:semiHidden/>
    <w:unhideWhenUsed/>
    <w:qFormat/>
    <w:rsid w:val="000F0296"/>
    <w:pPr>
      <w:keepNext/>
      <w:keepLines/>
      <w:numPr>
        <w:ilvl w:val="5"/>
        <w:numId w:val="3"/>
      </w:numPr>
      <w:spacing w:before="40" w:after="0" w:line="240" w:lineRule="auto"/>
      <w:jc w:val="left"/>
      <w:outlineLvl w:val="5"/>
    </w:pPr>
    <w:rPr>
      <w:rFonts w:asciiTheme="majorHAnsi" w:eastAsiaTheme="majorEastAsia" w:hAnsiTheme="majorHAnsi" w:cstheme="majorBidi"/>
      <w:color w:val="1F3763" w:themeColor="accent1" w:themeShade="7F"/>
      <w:sz w:val="24"/>
      <w:szCs w:val="24"/>
      <w:lang w:val="en-US" w:eastAsia="en-US"/>
    </w:rPr>
  </w:style>
  <w:style w:type="paragraph" w:styleId="Ttulo7">
    <w:name w:val="heading 7"/>
    <w:basedOn w:val="Normal"/>
    <w:next w:val="Normal"/>
    <w:link w:val="Ttulo7Car"/>
    <w:uiPriority w:val="9"/>
    <w:semiHidden/>
    <w:unhideWhenUsed/>
    <w:qFormat/>
    <w:rsid w:val="000F0296"/>
    <w:pPr>
      <w:keepNext/>
      <w:keepLines/>
      <w:numPr>
        <w:ilvl w:val="6"/>
        <w:numId w:val="3"/>
      </w:numPr>
      <w:spacing w:before="40" w:after="0" w:line="240" w:lineRule="auto"/>
      <w:jc w:val="left"/>
      <w:outlineLvl w:val="6"/>
    </w:pPr>
    <w:rPr>
      <w:rFonts w:asciiTheme="majorHAnsi" w:eastAsiaTheme="majorEastAsia" w:hAnsiTheme="majorHAnsi" w:cstheme="majorBidi"/>
      <w:i/>
      <w:iCs/>
      <w:color w:val="1F3763" w:themeColor="accent1" w:themeShade="7F"/>
      <w:sz w:val="24"/>
      <w:szCs w:val="24"/>
      <w:lang w:val="en-US" w:eastAsia="en-US"/>
    </w:rPr>
  </w:style>
  <w:style w:type="paragraph" w:styleId="Ttulo8">
    <w:name w:val="heading 8"/>
    <w:basedOn w:val="Normal"/>
    <w:next w:val="Normal"/>
    <w:link w:val="Ttulo8Car"/>
    <w:uiPriority w:val="9"/>
    <w:semiHidden/>
    <w:unhideWhenUsed/>
    <w:qFormat/>
    <w:rsid w:val="000F0296"/>
    <w:pPr>
      <w:keepNext/>
      <w:keepLines/>
      <w:numPr>
        <w:ilvl w:val="7"/>
        <w:numId w:val="3"/>
      </w:numPr>
      <w:spacing w:before="40" w:after="0" w:line="240" w:lineRule="auto"/>
      <w:jc w:val="left"/>
      <w:outlineLvl w:val="7"/>
    </w:pPr>
    <w:rPr>
      <w:rFonts w:asciiTheme="majorHAnsi" w:eastAsiaTheme="majorEastAsia" w:hAnsiTheme="majorHAnsi" w:cstheme="majorBidi"/>
      <w:color w:val="272727" w:themeColor="text1" w:themeTint="D8"/>
      <w:sz w:val="21"/>
      <w:szCs w:val="21"/>
      <w:lang w:val="en-US" w:eastAsia="en-US"/>
    </w:rPr>
  </w:style>
  <w:style w:type="paragraph" w:styleId="Ttulo9">
    <w:name w:val="heading 9"/>
    <w:basedOn w:val="Normal"/>
    <w:next w:val="Normal"/>
    <w:link w:val="Ttulo9Car"/>
    <w:uiPriority w:val="9"/>
    <w:semiHidden/>
    <w:unhideWhenUsed/>
    <w:qFormat/>
    <w:rsid w:val="000F0296"/>
    <w:pPr>
      <w:keepNext/>
      <w:keepLines/>
      <w:numPr>
        <w:ilvl w:val="8"/>
        <w:numId w:val="3"/>
      </w:numPr>
      <w:spacing w:before="40" w:after="0" w:line="240" w:lineRule="auto"/>
      <w:jc w:val="left"/>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 List,FooterText,numbered,List Paragraph1,Paragraphe de liste1,lp1,Use Case List Paragraph,NORMAL,Elabora,Párrafo de lista4,Llista Nivell1,Bulletr List Paragraph,Foot,列出段落,列出段落1,List Paragraph2,List Paragraph21,Parágrafo da Lista1"/>
    <w:basedOn w:val="Normal"/>
    <w:link w:val="PrrafodelistaCar"/>
    <w:uiPriority w:val="34"/>
    <w:qFormat/>
    <w:rsid w:val="002C7B59"/>
    <w:pPr>
      <w:ind w:left="720"/>
      <w:contextualSpacing/>
    </w:pPr>
  </w:style>
  <w:style w:type="character" w:styleId="Hipervnculo">
    <w:name w:val="Hyperlink"/>
    <w:uiPriority w:val="99"/>
    <w:unhideWhenUsed/>
    <w:rsid w:val="002C7B59"/>
    <w:rPr>
      <w:color w:val="0563C1"/>
      <w:u w:val="single"/>
    </w:rPr>
  </w:style>
  <w:style w:type="table" w:styleId="Tablaconcuadrcula">
    <w:name w:val="Table Grid"/>
    <w:basedOn w:val="Tablanormal"/>
    <w:uiPriority w:val="39"/>
    <w:rsid w:val="002C7B59"/>
    <w:rPr>
      <w:rFonts w:ascii="Calibri" w:eastAsia="Times New Roman"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Bullet List Car,FooterText Car,numbered Car,List Paragraph1 Car,Paragraphe de liste1 Car,lp1 Car,Use Case List Paragraph Car,NORMAL Car,Elabora Car,Párrafo de lista4 Car,Llista Nivell1 Car,Bulletr List Paragraph Car,Foot Car"/>
    <w:link w:val="Prrafodelista"/>
    <w:uiPriority w:val="34"/>
    <w:qFormat/>
    <w:locked/>
    <w:rsid w:val="002C7B59"/>
    <w:rPr>
      <w:rFonts w:ascii="Arial" w:eastAsia="Times New Roman" w:hAnsi="Arial" w:cs="Times New Roman"/>
      <w:sz w:val="18"/>
      <w:szCs w:val="22"/>
      <w:lang w:val="es-CO" w:eastAsia="es-CO"/>
    </w:rPr>
  </w:style>
  <w:style w:type="character" w:customStyle="1" w:styleId="Ttulo1Car">
    <w:name w:val="Título 1 Car"/>
    <w:basedOn w:val="Fuentedeprrafopredeter"/>
    <w:link w:val="Ttulo1"/>
    <w:uiPriority w:val="9"/>
    <w:rsid w:val="00D400B4"/>
    <w:rPr>
      <w:rFonts w:eastAsiaTheme="majorEastAsia" w:cstheme="majorBidi"/>
      <w:b/>
      <w:sz w:val="22"/>
      <w:szCs w:val="32"/>
    </w:rPr>
  </w:style>
  <w:style w:type="character" w:customStyle="1" w:styleId="Ttulo2Car">
    <w:name w:val="Título 2 Car"/>
    <w:basedOn w:val="Fuentedeprrafopredeter"/>
    <w:link w:val="Ttulo2"/>
    <w:uiPriority w:val="9"/>
    <w:rsid w:val="00D400B4"/>
    <w:rPr>
      <w:rFonts w:eastAsiaTheme="majorEastAsia" w:cstheme="majorBidi"/>
      <w:sz w:val="22"/>
      <w:szCs w:val="26"/>
      <w:lang w:val="es-ES"/>
    </w:rPr>
  </w:style>
  <w:style w:type="character" w:customStyle="1" w:styleId="Ttulo3Car">
    <w:name w:val="Título 3 Car"/>
    <w:basedOn w:val="Fuentedeprrafopredeter"/>
    <w:link w:val="Ttulo3"/>
    <w:uiPriority w:val="9"/>
    <w:rsid w:val="00D400B4"/>
    <w:rPr>
      <w:rFonts w:eastAsiaTheme="majorEastAsia" w:cstheme="majorBidi"/>
      <w:sz w:val="22"/>
    </w:rPr>
  </w:style>
  <w:style w:type="character" w:customStyle="1" w:styleId="Ttulo4Car">
    <w:name w:val="Título 4 Car"/>
    <w:basedOn w:val="Fuentedeprrafopredeter"/>
    <w:link w:val="Ttulo4"/>
    <w:uiPriority w:val="9"/>
    <w:semiHidden/>
    <w:rsid w:val="00D400B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400B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400B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400B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400B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400B4"/>
    <w:rPr>
      <w:rFonts w:asciiTheme="majorHAnsi" w:eastAsiaTheme="majorEastAsia" w:hAnsiTheme="majorHAnsi" w:cstheme="majorBidi"/>
      <w:i/>
      <w:iCs/>
      <w:color w:val="272727" w:themeColor="text1" w:themeTint="D8"/>
      <w:sz w:val="21"/>
      <w:szCs w:val="21"/>
    </w:rPr>
  </w:style>
  <w:style w:type="numbering" w:styleId="ArtculoSeccin">
    <w:name w:val="Outline List 3"/>
    <w:basedOn w:val="Sinlista"/>
    <w:uiPriority w:val="99"/>
    <w:semiHidden/>
    <w:unhideWhenUsed/>
    <w:rsid w:val="00D400B4"/>
    <w:pPr>
      <w:numPr>
        <w:numId w:val="3"/>
      </w:numPr>
    </w:pPr>
  </w:style>
  <w:style w:type="paragraph" w:styleId="Encabezado">
    <w:name w:val="header"/>
    <w:aliases w:val="encabezado,articulo"/>
    <w:basedOn w:val="Normal"/>
    <w:link w:val="EncabezadoCar"/>
    <w:uiPriority w:val="99"/>
    <w:unhideWhenUsed/>
    <w:rsid w:val="000F0296"/>
    <w:pPr>
      <w:tabs>
        <w:tab w:val="center" w:pos="4419"/>
        <w:tab w:val="right" w:pos="8838"/>
      </w:tabs>
      <w:spacing w:after="0" w:line="240" w:lineRule="auto"/>
    </w:pPr>
  </w:style>
  <w:style w:type="character" w:customStyle="1" w:styleId="EncabezadoCar">
    <w:name w:val="Encabezado Car"/>
    <w:aliases w:val="encabezado Car,articulo Car"/>
    <w:basedOn w:val="Fuentedeprrafopredeter"/>
    <w:link w:val="Encabezado"/>
    <w:uiPriority w:val="99"/>
    <w:rsid w:val="000F0296"/>
    <w:rPr>
      <w:rFonts w:ascii="Arial" w:eastAsia="Times New Roman" w:hAnsi="Arial" w:cs="Times New Roman"/>
      <w:sz w:val="18"/>
      <w:szCs w:val="22"/>
      <w:lang w:val="es-CO" w:eastAsia="es-CO"/>
    </w:rPr>
  </w:style>
  <w:style w:type="paragraph" w:styleId="Piedepgina">
    <w:name w:val="footer"/>
    <w:basedOn w:val="Normal"/>
    <w:link w:val="PiedepginaCar"/>
    <w:uiPriority w:val="99"/>
    <w:unhideWhenUsed/>
    <w:rsid w:val="000F02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296"/>
    <w:rPr>
      <w:rFonts w:ascii="Arial" w:eastAsia="Times New Roman" w:hAnsi="Arial" w:cs="Times New Roman"/>
      <w:sz w:val="18"/>
      <w:szCs w:val="22"/>
      <w:lang w:val="es-CO" w:eastAsia="es-CO"/>
    </w:rPr>
  </w:style>
  <w:style w:type="paragraph" w:styleId="Descripcin">
    <w:name w:val="caption"/>
    <w:basedOn w:val="Normal"/>
    <w:next w:val="Normal"/>
    <w:uiPriority w:val="35"/>
    <w:unhideWhenUsed/>
    <w:qFormat/>
    <w:rsid w:val="000F0296"/>
    <w:rPr>
      <w:b/>
      <w:bCs/>
      <w:szCs w:val="18"/>
    </w:rPr>
  </w:style>
  <w:style w:type="character" w:styleId="Refdecomentario">
    <w:name w:val="annotation reference"/>
    <w:uiPriority w:val="99"/>
    <w:semiHidden/>
    <w:unhideWhenUsed/>
    <w:rsid w:val="000F0296"/>
    <w:rPr>
      <w:sz w:val="16"/>
      <w:szCs w:val="16"/>
    </w:rPr>
  </w:style>
  <w:style w:type="paragraph" w:styleId="Textocomentario">
    <w:name w:val="annotation text"/>
    <w:basedOn w:val="Normal"/>
    <w:link w:val="TextocomentarioCar"/>
    <w:uiPriority w:val="99"/>
    <w:semiHidden/>
    <w:unhideWhenUsed/>
    <w:rsid w:val="000F0296"/>
    <w:pPr>
      <w:spacing w:line="240" w:lineRule="auto"/>
    </w:pPr>
    <w:rPr>
      <w:rFonts w:ascii="Calibri" w:hAnsi="Calibri"/>
      <w:szCs w:val="20"/>
      <w:lang w:val="x-none" w:eastAsia="x-none"/>
    </w:rPr>
  </w:style>
  <w:style w:type="character" w:customStyle="1" w:styleId="TextocomentarioCar">
    <w:name w:val="Texto comentario Car"/>
    <w:basedOn w:val="Fuentedeprrafopredeter"/>
    <w:link w:val="Textocomentario"/>
    <w:uiPriority w:val="99"/>
    <w:semiHidden/>
    <w:rsid w:val="000F0296"/>
    <w:rPr>
      <w:rFonts w:ascii="Calibri" w:eastAsia="Times New Roman" w:hAnsi="Calibri" w:cs="Times New Roman"/>
      <w:sz w:val="18"/>
      <w:szCs w:val="20"/>
      <w:lang w:val="x-none" w:eastAsia="x-none"/>
    </w:rPr>
  </w:style>
  <w:style w:type="paragraph" w:styleId="Asuntodelcomentario">
    <w:name w:val="annotation subject"/>
    <w:basedOn w:val="Textocomentario"/>
    <w:next w:val="Textocomentario"/>
    <w:link w:val="AsuntodelcomentarioCar"/>
    <w:uiPriority w:val="99"/>
    <w:semiHidden/>
    <w:unhideWhenUsed/>
    <w:rsid w:val="000F0296"/>
    <w:rPr>
      <w:b/>
      <w:bCs/>
    </w:rPr>
  </w:style>
  <w:style w:type="character" w:customStyle="1" w:styleId="AsuntodelcomentarioCar">
    <w:name w:val="Asunto del comentario Car"/>
    <w:basedOn w:val="TextocomentarioCar"/>
    <w:link w:val="Asuntodelcomentario"/>
    <w:uiPriority w:val="99"/>
    <w:semiHidden/>
    <w:rsid w:val="000F0296"/>
    <w:rPr>
      <w:rFonts w:ascii="Calibri" w:eastAsia="Times New Roman" w:hAnsi="Calibri" w:cs="Times New Roman"/>
      <w:b/>
      <w:bCs/>
      <w:sz w:val="18"/>
      <w:szCs w:val="20"/>
      <w:lang w:val="x-none" w:eastAsia="x-none"/>
    </w:rPr>
  </w:style>
  <w:style w:type="paragraph" w:styleId="Textodeglobo">
    <w:name w:val="Balloon Text"/>
    <w:basedOn w:val="Normal"/>
    <w:link w:val="TextodegloboCar"/>
    <w:uiPriority w:val="99"/>
    <w:semiHidden/>
    <w:unhideWhenUsed/>
    <w:rsid w:val="000F0296"/>
    <w:pPr>
      <w:spacing w:after="0" w:line="240" w:lineRule="auto"/>
    </w:pPr>
    <w:rPr>
      <w:rFonts w:ascii="Tahoma" w:hAnsi="Tahoma"/>
      <w:sz w:val="16"/>
      <w:szCs w:val="16"/>
      <w:lang w:val="x-none" w:eastAsia="x-none"/>
    </w:rPr>
  </w:style>
  <w:style w:type="character" w:customStyle="1" w:styleId="TextodegloboCar">
    <w:name w:val="Texto de globo Car"/>
    <w:basedOn w:val="Fuentedeprrafopredeter"/>
    <w:link w:val="Textodeglobo"/>
    <w:uiPriority w:val="99"/>
    <w:semiHidden/>
    <w:rsid w:val="000F0296"/>
    <w:rPr>
      <w:rFonts w:ascii="Tahoma" w:eastAsia="Times New Roman" w:hAnsi="Tahoma" w:cs="Times New Roman"/>
      <w:sz w:val="16"/>
      <w:szCs w:val="16"/>
      <w:lang w:val="x-none" w:eastAsia="x-none"/>
    </w:rPr>
  </w:style>
  <w:style w:type="paragraph" w:customStyle="1" w:styleId="TtulodeTDC">
    <w:name w:val="Título de TDC"/>
    <w:basedOn w:val="Ttulo1"/>
    <w:next w:val="Normal"/>
    <w:uiPriority w:val="39"/>
    <w:unhideWhenUsed/>
    <w:qFormat/>
    <w:rsid w:val="000F0296"/>
    <w:pPr>
      <w:numPr>
        <w:numId w:val="0"/>
      </w:numPr>
      <w:spacing w:before="320" w:after="40" w:line="252" w:lineRule="auto"/>
      <w:outlineLvl w:val="9"/>
    </w:pPr>
    <w:rPr>
      <w:rFonts w:ascii="Calibri Light" w:eastAsia="SimSun" w:hAnsi="Calibri Light" w:cs="Times New Roman"/>
      <w:bCs/>
      <w:caps/>
      <w:spacing w:val="4"/>
      <w:sz w:val="24"/>
      <w:szCs w:val="28"/>
      <w:lang w:val="es-CO" w:eastAsia="es-CO"/>
    </w:rPr>
  </w:style>
  <w:style w:type="paragraph" w:styleId="TDC1">
    <w:name w:val="toc 1"/>
    <w:basedOn w:val="Normal"/>
    <w:next w:val="Normal"/>
    <w:autoRedefine/>
    <w:uiPriority w:val="39"/>
    <w:unhideWhenUsed/>
    <w:rsid w:val="000F0296"/>
    <w:pPr>
      <w:spacing w:after="100"/>
    </w:pPr>
  </w:style>
  <w:style w:type="paragraph" w:styleId="TDC2">
    <w:name w:val="toc 2"/>
    <w:basedOn w:val="Normal"/>
    <w:next w:val="Normal"/>
    <w:autoRedefine/>
    <w:uiPriority w:val="39"/>
    <w:unhideWhenUsed/>
    <w:rsid w:val="000F0296"/>
    <w:pPr>
      <w:tabs>
        <w:tab w:val="left" w:pos="880"/>
        <w:tab w:val="right" w:leader="dot" w:pos="8828"/>
      </w:tabs>
      <w:spacing w:after="0" w:line="360" w:lineRule="auto"/>
      <w:ind w:left="221"/>
    </w:pPr>
    <w:rPr>
      <w:rFonts w:cs="Arial"/>
      <w:noProof/>
      <w:sz w:val="22"/>
    </w:rPr>
  </w:style>
  <w:style w:type="paragraph" w:styleId="TDC3">
    <w:name w:val="toc 3"/>
    <w:basedOn w:val="Normal"/>
    <w:next w:val="Normal"/>
    <w:autoRedefine/>
    <w:uiPriority w:val="39"/>
    <w:unhideWhenUsed/>
    <w:rsid w:val="000F0296"/>
    <w:pPr>
      <w:spacing w:after="100"/>
      <w:ind w:left="440"/>
    </w:pPr>
  </w:style>
  <w:style w:type="paragraph" w:styleId="Sinespaciado">
    <w:name w:val="No Spacing"/>
    <w:aliases w:val="Aries,k"/>
    <w:link w:val="SinespaciadoCar"/>
    <w:uiPriority w:val="1"/>
    <w:qFormat/>
    <w:rsid w:val="000F0296"/>
    <w:pPr>
      <w:jc w:val="both"/>
    </w:pPr>
    <w:rPr>
      <w:rFonts w:ascii="Calibri" w:eastAsia="Times New Roman" w:hAnsi="Calibri" w:cs="Times New Roman"/>
      <w:sz w:val="22"/>
      <w:szCs w:val="22"/>
      <w:lang w:val="es-CO" w:eastAsia="es-CO"/>
    </w:rPr>
  </w:style>
  <w:style w:type="character" w:styleId="Textoennegrita">
    <w:name w:val="Strong"/>
    <w:uiPriority w:val="22"/>
    <w:qFormat/>
    <w:rsid w:val="000F0296"/>
    <w:rPr>
      <w:b/>
      <w:bCs/>
      <w:color w:val="auto"/>
    </w:rPr>
  </w:style>
  <w:style w:type="paragraph" w:customStyle="1" w:styleId="Default">
    <w:name w:val="Default"/>
    <w:rsid w:val="000F0296"/>
    <w:pPr>
      <w:autoSpaceDE w:val="0"/>
      <w:autoSpaceDN w:val="0"/>
      <w:adjustRightInd w:val="0"/>
      <w:spacing w:after="160" w:line="252" w:lineRule="auto"/>
      <w:jc w:val="both"/>
    </w:pPr>
    <w:rPr>
      <w:rFonts w:ascii="Arial" w:eastAsia="Times New Roman" w:hAnsi="Arial" w:cs="Arial"/>
      <w:color w:val="000000"/>
      <w:lang w:val="es-CO" w:eastAsia="es-CO"/>
    </w:rPr>
  </w:style>
  <w:style w:type="paragraph" w:styleId="NormalWeb">
    <w:name w:val="Normal (Web)"/>
    <w:basedOn w:val="Normal"/>
    <w:uiPriority w:val="99"/>
    <w:unhideWhenUsed/>
    <w:rsid w:val="000F0296"/>
    <w:pPr>
      <w:spacing w:before="100" w:beforeAutospacing="1" w:after="100" w:afterAutospacing="1" w:line="240" w:lineRule="auto"/>
    </w:pPr>
    <w:rPr>
      <w:rFonts w:ascii="Times New Roman" w:hAnsi="Times New Roman"/>
      <w:sz w:val="24"/>
      <w:szCs w:val="24"/>
    </w:rPr>
  </w:style>
  <w:style w:type="character" w:customStyle="1" w:styleId="SinespaciadoCar">
    <w:name w:val="Sin espaciado Car"/>
    <w:aliases w:val="Aries Car,k Car"/>
    <w:link w:val="Sinespaciado"/>
    <w:uiPriority w:val="1"/>
    <w:rsid w:val="000F0296"/>
    <w:rPr>
      <w:rFonts w:ascii="Calibri" w:eastAsia="Times New Roman" w:hAnsi="Calibri" w:cs="Times New Roman"/>
      <w:sz w:val="22"/>
      <w:szCs w:val="22"/>
      <w:lang w:val="es-CO" w:eastAsia="es-CO"/>
    </w:rPr>
  </w:style>
  <w:style w:type="paragraph" w:styleId="Textoindependiente">
    <w:name w:val="Body Text"/>
    <w:basedOn w:val="Sinespaciado"/>
    <w:next w:val="Sinespaciado"/>
    <w:link w:val="TextoindependienteCar"/>
    <w:uiPriority w:val="1"/>
    <w:qFormat/>
    <w:rsid w:val="000F0296"/>
    <w:pPr>
      <w:widowControl w:val="0"/>
      <w:autoSpaceDE w:val="0"/>
      <w:autoSpaceDN w:val="0"/>
    </w:pPr>
    <w:rPr>
      <w:rFonts w:ascii="Arial" w:eastAsia="Arial MT" w:hAnsi="Arial" w:cs="Arial MT"/>
      <w:sz w:val="24"/>
      <w:szCs w:val="24"/>
      <w:lang w:val="es-ES"/>
    </w:rPr>
  </w:style>
  <w:style w:type="character" w:customStyle="1" w:styleId="TextoindependienteCar">
    <w:name w:val="Texto independiente Car"/>
    <w:basedOn w:val="Fuentedeprrafopredeter"/>
    <w:link w:val="Textoindependiente"/>
    <w:uiPriority w:val="1"/>
    <w:rsid w:val="000F0296"/>
    <w:rPr>
      <w:rFonts w:ascii="Arial" w:eastAsia="Arial MT" w:hAnsi="Arial" w:cs="Arial MT"/>
      <w:lang w:val="es-ES" w:eastAsia="es-CO"/>
    </w:rPr>
  </w:style>
  <w:style w:type="paragraph" w:customStyle="1" w:styleId="TableParagraph">
    <w:name w:val="Table Paragraph"/>
    <w:basedOn w:val="Normal"/>
    <w:uiPriority w:val="1"/>
    <w:qFormat/>
    <w:rsid w:val="000F0296"/>
    <w:pPr>
      <w:widowControl w:val="0"/>
      <w:autoSpaceDE w:val="0"/>
      <w:autoSpaceDN w:val="0"/>
      <w:spacing w:after="0" w:line="240" w:lineRule="auto"/>
    </w:pPr>
    <w:rPr>
      <w:rFonts w:eastAsia="Arial" w:cs="Arial"/>
      <w:sz w:val="22"/>
      <w:lang w:val="es-ES"/>
    </w:rPr>
  </w:style>
  <w:style w:type="paragraph" w:styleId="Ttulo">
    <w:name w:val="Title"/>
    <w:basedOn w:val="Normal"/>
    <w:next w:val="Normal"/>
    <w:link w:val="TtuloCar"/>
    <w:uiPriority w:val="10"/>
    <w:qFormat/>
    <w:rsid w:val="000F0296"/>
    <w:pPr>
      <w:spacing w:after="0" w:line="240" w:lineRule="auto"/>
      <w:contextualSpacing/>
      <w:jc w:val="center"/>
    </w:pPr>
    <w:rPr>
      <w:rFonts w:ascii="Calibri Light" w:eastAsia="SimSun" w:hAnsi="Calibri Light"/>
      <w:b/>
      <w:bCs/>
      <w:spacing w:val="-7"/>
      <w:sz w:val="48"/>
      <w:szCs w:val="48"/>
    </w:rPr>
  </w:style>
  <w:style w:type="character" w:customStyle="1" w:styleId="TtuloCar">
    <w:name w:val="Título Car"/>
    <w:basedOn w:val="Fuentedeprrafopredeter"/>
    <w:link w:val="Ttulo"/>
    <w:uiPriority w:val="10"/>
    <w:rsid w:val="000F0296"/>
    <w:rPr>
      <w:rFonts w:ascii="Calibri Light" w:eastAsia="SimSun" w:hAnsi="Calibri Light" w:cs="Times New Roman"/>
      <w:b/>
      <w:bCs/>
      <w:spacing w:val="-7"/>
      <w:sz w:val="48"/>
      <w:szCs w:val="48"/>
      <w:lang w:val="es-CO" w:eastAsia="es-CO"/>
    </w:rPr>
  </w:style>
  <w:style w:type="paragraph" w:styleId="Subttulo">
    <w:name w:val="Subtitle"/>
    <w:basedOn w:val="Normal"/>
    <w:next w:val="Normal"/>
    <w:link w:val="SubttuloCar"/>
    <w:uiPriority w:val="11"/>
    <w:qFormat/>
    <w:rsid w:val="000F0296"/>
    <w:pPr>
      <w:numPr>
        <w:ilvl w:val="1"/>
      </w:numPr>
      <w:spacing w:after="240"/>
      <w:jc w:val="center"/>
    </w:pPr>
    <w:rPr>
      <w:rFonts w:ascii="Calibri Light" w:eastAsia="SimSun" w:hAnsi="Calibri Light"/>
      <w:sz w:val="24"/>
      <w:szCs w:val="24"/>
    </w:rPr>
  </w:style>
  <w:style w:type="character" w:customStyle="1" w:styleId="SubttuloCar">
    <w:name w:val="Subtítulo Car"/>
    <w:basedOn w:val="Fuentedeprrafopredeter"/>
    <w:link w:val="Subttulo"/>
    <w:uiPriority w:val="11"/>
    <w:rsid w:val="000F0296"/>
    <w:rPr>
      <w:rFonts w:ascii="Calibri Light" w:eastAsia="SimSun" w:hAnsi="Calibri Light" w:cs="Times New Roman"/>
      <w:lang w:val="es-CO" w:eastAsia="es-CO"/>
    </w:rPr>
  </w:style>
  <w:style w:type="character" w:styleId="nfasis">
    <w:name w:val="Emphasis"/>
    <w:uiPriority w:val="20"/>
    <w:qFormat/>
    <w:rsid w:val="000F0296"/>
    <w:rPr>
      <w:i/>
      <w:iCs/>
      <w:color w:val="auto"/>
    </w:rPr>
  </w:style>
  <w:style w:type="paragraph" w:styleId="Cita">
    <w:name w:val="Quote"/>
    <w:basedOn w:val="Normal"/>
    <w:next w:val="Normal"/>
    <w:link w:val="CitaCar"/>
    <w:uiPriority w:val="29"/>
    <w:qFormat/>
    <w:rsid w:val="000F0296"/>
    <w:pPr>
      <w:spacing w:before="200" w:line="264" w:lineRule="auto"/>
      <w:ind w:left="864" w:right="864"/>
      <w:jc w:val="center"/>
    </w:pPr>
    <w:rPr>
      <w:rFonts w:ascii="Calibri Light" w:eastAsia="SimSun" w:hAnsi="Calibri Light"/>
      <w:i/>
      <w:iCs/>
      <w:sz w:val="24"/>
      <w:szCs w:val="24"/>
    </w:rPr>
  </w:style>
  <w:style w:type="character" w:customStyle="1" w:styleId="CitaCar">
    <w:name w:val="Cita Car"/>
    <w:basedOn w:val="Fuentedeprrafopredeter"/>
    <w:link w:val="Cita"/>
    <w:uiPriority w:val="29"/>
    <w:rsid w:val="000F0296"/>
    <w:rPr>
      <w:rFonts w:ascii="Calibri Light" w:eastAsia="SimSun" w:hAnsi="Calibri Light" w:cs="Times New Roman"/>
      <w:i/>
      <w:iCs/>
      <w:lang w:val="es-CO" w:eastAsia="es-CO"/>
    </w:rPr>
  </w:style>
  <w:style w:type="paragraph" w:styleId="Citadestacada">
    <w:name w:val="Intense Quote"/>
    <w:basedOn w:val="Normal"/>
    <w:next w:val="Normal"/>
    <w:link w:val="CitadestacadaCar"/>
    <w:uiPriority w:val="30"/>
    <w:qFormat/>
    <w:rsid w:val="000F0296"/>
    <w:pPr>
      <w:spacing w:before="100" w:beforeAutospacing="1" w:after="240"/>
      <w:ind w:left="936" w:right="936"/>
      <w:jc w:val="center"/>
    </w:pPr>
    <w:rPr>
      <w:rFonts w:ascii="Calibri Light" w:eastAsia="SimSun" w:hAnsi="Calibri Light"/>
      <w:sz w:val="26"/>
      <w:szCs w:val="26"/>
    </w:rPr>
  </w:style>
  <w:style w:type="character" w:customStyle="1" w:styleId="CitadestacadaCar">
    <w:name w:val="Cita destacada Car"/>
    <w:basedOn w:val="Fuentedeprrafopredeter"/>
    <w:link w:val="Citadestacada"/>
    <w:uiPriority w:val="30"/>
    <w:rsid w:val="000F0296"/>
    <w:rPr>
      <w:rFonts w:ascii="Calibri Light" w:eastAsia="SimSun" w:hAnsi="Calibri Light" w:cs="Times New Roman"/>
      <w:sz w:val="26"/>
      <w:szCs w:val="26"/>
      <w:lang w:val="es-CO" w:eastAsia="es-CO"/>
    </w:rPr>
  </w:style>
  <w:style w:type="character" w:styleId="nfasissutil">
    <w:name w:val="Subtle Emphasis"/>
    <w:uiPriority w:val="19"/>
    <w:qFormat/>
    <w:rsid w:val="000F0296"/>
    <w:rPr>
      <w:i/>
      <w:iCs/>
      <w:color w:val="auto"/>
    </w:rPr>
  </w:style>
  <w:style w:type="character" w:styleId="nfasisintenso">
    <w:name w:val="Intense Emphasis"/>
    <w:uiPriority w:val="21"/>
    <w:qFormat/>
    <w:rsid w:val="000F0296"/>
    <w:rPr>
      <w:b/>
      <w:bCs/>
      <w:i/>
      <w:iCs/>
      <w:color w:val="auto"/>
    </w:rPr>
  </w:style>
  <w:style w:type="character" w:styleId="Referenciasutil">
    <w:name w:val="Subtle Reference"/>
    <w:uiPriority w:val="31"/>
    <w:qFormat/>
    <w:rsid w:val="000F0296"/>
    <w:rPr>
      <w:smallCaps/>
      <w:color w:val="auto"/>
      <w:u w:val="single" w:color="7F7F7F"/>
    </w:rPr>
  </w:style>
  <w:style w:type="character" w:styleId="Referenciaintensa">
    <w:name w:val="Intense Reference"/>
    <w:uiPriority w:val="32"/>
    <w:qFormat/>
    <w:rsid w:val="000F0296"/>
    <w:rPr>
      <w:b/>
      <w:bCs/>
      <w:smallCaps/>
      <w:color w:val="auto"/>
      <w:u w:val="single"/>
    </w:rPr>
  </w:style>
  <w:style w:type="character" w:styleId="Ttulodellibro">
    <w:name w:val="Book Title"/>
    <w:uiPriority w:val="33"/>
    <w:qFormat/>
    <w:rsid w:val="000F0296"/>
    <w:rPr>
      <w:b/>
      <w:bCs/>
      <w:smallCaps/>
      <w:color w:val="auto"/>
    </w:rPr>
  </w:style>
  <w:style w:type="paragraph" w:customStyle="1" w:styleId="subtitulos">
    <w:name w:val="subtitulos"/>
    <w:basedOn w:val="Normal"/>
    <w:rsid w:val="000F0296"/>
    <w:pPr>
      <w:spacing w:before="100" w:beforeAutospacing="1" w:after="100" w:afterAutospacing="1" w:line="240" w:lineRule="auto"/>
      <w:jc w:val="left"/>
    </w:pPr>
    <w:rPr>
      <w:rFonts w:ascii="Times New Roman" w:hAnsi="Times New Roman"/>
      <w:sz w:val="24"/>
      <w:szCs w:val="24"/>
    </w:rPr>
  </w:style>
  <w:style w:type="character" w:customStyle="1" w:styleId="st">
    <w:name w:val="st"/>
    <w:rsid w:val="000F0296"/>
  </w:style>
  <w:style w:type="table" w:customStyle="1" w:styleId="TableNormal1">
    <w:name w:val="Table Normal1"/>
    <w:uiPriority w:val="2"/>
    <w:semiHidden/>
    <w:unhideWhenUsed/>
    <w:qFormat/>
    <w:rsid w:val="000F0296"/>
    <w:pPr>
      <w:widowControl w:val="0"/>
      <w:autoSpaceDE w:val="0"/>
      <w:autoSpaceDN w:val="0"/>
    </w:pPr>
    <w:rPr>
      <w:rFonts w:ascii="Calibri" w:eastAsia="Calibri" w:hAnsi="Calibri" w:cs="Times New Roman"/>
      <w:sz w:val="22"/>
      <w:szCs w:val="22"/>
    </w:rPr>
    <w:tblPr>
      <w:tblInd w:w="0" w:type="dxa"/>
      <w:tblCellMar>
        <w:top w:w="0" w:type="dxa"/>
        <w:left w:w="0" w:type="dxa"/>
        <w:bottom w:w="0" w:type="dxa"/>
        <w:right w:w="0" w:type="dxa"/>
      </w:tblCellMar>
    </w:tblPr>
  </w:style>
  <w:style w:type="character" w:customStyle="1" w:styleId="titulo">
    <w:name w:val="titulo"/>
    <w:basedOn w:val="Fuentedeprrafopredeter"/>
    <w:rsid w:val="000F0296"/>
  </w:style>
  <w:style w:type="character" w:customStyle="1" w:styleId="oc-span">
    <w:name w:val="oc-span"/>
    <w:basedOn w:val="Fuentedeprrafopredeter"/>
    <w:rsid w:val="000F0296"/>
  </w:style>
  <w:style w:type="character" w:customStyle="1" w:styleId="companyfullname">
    <w:name w:val="companyfullname"/>
    <w:basedOn w:val="Fuentedeprrafopredeter"/>
    <w:rsid w:val="000F0296"/>
  </w:style>
  <w:style w:type="character" w:customStyle="1" w:styleId="date-display-single">
    <w:name w:val="date-display-single"/>
    <w:basedOn w:val="Fuentedeprrafopredeter"/>
    <w:rsid w:val="000F0296"/>
  </w:style>
  <w:style w:type="character" w:customStyle="1" w:styleId="A10">
    <w:name w:val="A10"/>
    <w:uiPriority w:val="99"/>
    <w:rsid w:val="000F0296"/>
    <w:rPr>
      <w:rFonts w:cs="HelveticaNeueLT Pro 55 Roman"/>
      <w:color w:val="000000"/>
      <w:sz w:val="11"/>
      <w:szCs w:val="11"/>
    </w:rPr>
  </w:style>
  <w:style w:type="paragraph" w:customStyle="1" w:styleId="Normal1">
    <w:name w:val="Normal1"/>
    <w:rsid w:val="000F0296"/>
    <w:pPr>
      <w:widowControl w:val="0"/>
      <w:spacing w:after="160" w:line="259" w:lineRule="auto"/>
    </w:pPr>
    <w:rPr>
      <w:rFonts w:ascii="Calibri" w:eastAsia="Calibri" w:hAnsi="Calibri" w:cs="Calibri"/>
      <w:color w:val="000000"/>
      <w:sz w:val="22"/>
      <w:szCs w:val="22"/>
      <w:lang w:val="es-ES_tradnl" w:eastAsia="es-ES"/>
    </w:rPr>
  </w:style>
  <w:style w:type="paragraph" w:styleId="Textonotapie">
    <w:name w:val="footnote text"/>
    <w:aliases w:val="MI NOTA PIE DE PÁGINA (TEXTO)"/>
    <w:basedOn w:val="Normal"/>
    <w:link w:val="TextonotapieCar"/>
    <w:uiPriority w:val="99"/>
    <w:unhideWhenUsed/>
    <w:rsid w:val="000F0296"/>
    <w:pPr>
      <w:spacing w:before="120" w:after="0" w:line="240" w:lineRule="auto"/>
    </w:pPr>
    <w:rPr>
      <w:rFonts w:ascii="Calibri" w:eastAsia="Calibri" w:hAnsi="Calibri" w:cs="Calibri"/>
      <w:sz w:val="24"/>
      <w:szCs w:val="24"/>
      <w:lang w:val="es-ES" w:eastAsia="en-US"/>
    </w:rPr>
  </w:style>
  <w:style w:type="character" w:customStyle="1" w:styleId="TextonotapieCar">
    <w:name w:val="Texto nota pie Car"/>
    <w:aliases w:val="MI NOTA PIE DE PÁGINA (TEXTO) Car"/>
    <w:basedOn w:val="Fuentedeprrafopredeter"/>
    <w:link w:val="Textonotapie"/>
    <w:uiPriority w:val="99"/>
    <w:rsid w:val="000F0296"/>
    <w:rPr>
      <w:rFonts w:ascii="Calibri" w:eastAsia="Calibri" w:hAnsi="Calibri" w:cs="Calibri"/>
      <w:lang w:val="es-ES"/>
    </w:rPr>
  </w:style>
  <w:style w:type="character" w:styleId="Refdenotaalpie">
    <w:name w:val="footnote reference"/>
    <w:uiPriority w:val="99"/>
    <w:unhideWhenUsed/>
    <w:rsid w:val="000F0296"/>
    <w:rPr>
      <w:vertAlign w:val="superscript"/>
    </w:rPr>
  </w:style>
  <w:style w:type="paragraph" w:styleId="TtuloTDC">
    <w:name w:val="TOC Heading"/>
    <w:basedOn w:val="Ttulo1"/>
    <w:next w:val="Normal"/>
    <w:uiPriority w:val="39"/>
    <w:unhideWhenUsed/>
    <w:qFormat/>
    <w:rsid w:val="000F0296"/>
    <w:pPr>
      <w:numPr>
        <w:numId w:val="0"/>
      </w:numPr>
      <w:spacing w:line="259" w:lineRule="auto"/>
      <w:jc w:val="left"/>
      <w:outlineLvl w:val="9"/>
    </w:pPr>
    <w:rPr>
      <w:rFonts w:asciiTheme="majorHAnsi" w:hAnsiTheme="majorHAnsi"/>
      <w:b w:val="0"/>
      <w:color w:val="2F5496" w:themeColor="accent1" w:themeShade="BF"/>
      <w:sz w:val="32"/>
      <w:lang w:val="es-CO" w:eastAsia="es-CO"/>
    </w:rPr>
  </w:style>
  <w:style w:type="table" w:customStyle="1" w:styleId="TablaPropuesta">
    <w:name w:val="Tabla Propuesta"/>
    <w:basedOn w:val="Tablanormal"/>
    <w:uiPriority w:val="99"/>
    <w:rsid w:val="000F0296"/>
    <w:pPr>
      <w:spacing w:before="120" w:after="120"/>
    </w:pPr>
    <w:rPr>
      <w:color w:val="404040"/>
      <w:sz w:val="18"/>
      <w:szCs w:val="20"/>
      <w:lang w:val="es-ES" w:eastAsia="es-ES"/>
    </w:rPr>
    <w:tblPr>
      <w:tblInd w:w="0" w:type="nil"/>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left w:w="144" w:type="dxa"/>
        <w:right w:w="144" w:type="dxa"/>
      </w:tblCellMar>
    </w:tblPr>
    <w:tblStylePr w:type="firstRow">
      <w:pPr>
        <w:wordWrap/>
      </w:pPr>
      <w:rPr>
        <w:b/>
      </w:rPr>
      <w:tblPr/>
      <w:tcPr>
        <w:shd w:val="clear" w:color="auto" w:fill="D9E2F3"/>
        <w:vAlign w:val="bottom"/>
      </w:tcPr>
    </w:tblStylePr>
    <w:tblStylePr w:type="lastRow">
      <w:rPr>
        <w:b/>
        <w:color w:val="FFFFFF"/>
      </w:rPr>
      <w:tblPr/>
      <w:tcPr>
        <w:shd w:val="clear" w:color="auto" w:fill="4472C4"/>
      </w:tcPr>
    </w:tblStylePr>
  </w:style>
  <w:style w:type="character" w:styleId="Mencinsinresolver">
    <w:name w:val="Unresolved Mention"/>
    <w:basedOn w:val="Fuentedeprrafopredeter"/>
    <w:uiPriority w:val="99"/>
    <w:semiHidden/>
    <w:unhideWhenUsed/>
    <w:rsid w:val="000F0296"/>
    <w:rPr>
      <w:color w:val="605E5C"/>
      <w:shd w:val="clear" w:color="auto" w:fill="E1DFDD"/>
    </w:rPr>
  </w:style>
  <w:style w:type="table" w:customStyle="1" w:styleId="TablaPropuesta1">
    <w:name w:val="Tabla Propuesta1"/>
    <w:basedOn w:val="Tablanormal"/>
    <w:uiPriority w:val="99"/>
    <w:rsid w:val="000F0296"/>
    <w:pPr>
      <w:spacing w:before="120" w:after="120"/>
    </w:pPr>
    <w:rPr>
      <w:rFonts w:ascii="Calibri" w:eastAsia="Times New Roman" w:hAnsi="Calibri" w:cs="Times New Roman"/>
      <w:color w:val="404040"/>
      <w:sz w:val="18"/>
      <w:szCs w:val="20"/>
      <w:lang w:val="es-ES" w:eastAsia="es-ES"/>
    </w:rPr>
    <w:tblP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left w:w="144" w:type="dxa"/>
        <w:right w:w="144" w:type="dxa"/>
      </w:tblCellMar>
    </w:tblPr>
    <w:tblStylePr w:type="firstRow">
      <w:pPr>
        <w:keepNext/>
      </w:pPr>
      <w:rPr>
        <w:rFonts w:cs="Times New Roman"/>
        <w:b/>
      </w:rPr>
      <w:tblPr/>
      <w:tcPr>
        <w:shd w:val="clear" w:color="auto" w:fill="D9E2F3"/>
      </w:tcPr>
    </w:tblStylePr>
    <w:tblStylePr w:type="lastRow">
      <w:rPr>
        <w:rFonts w:cs="Times New Roman"/>
        <w:b/>
        <w:color w:val="FFFFFF"/>
      </w:rPr>
      <w:tblPr/>
      <w:tcPr>
        <w:shd w:val="clear" w:color="auto" w:fill="4472C4"/>
      </w:tcPr>
    </w:tblStylePr>
  </w:style>
  <w:style w:type="paragraph" w:styleId="Revisin">
    <w:name w:val="Revision"/>
    <w:hidden/>
    <w:uiPriority w:val="99"/>
    <w:semiHidden/>
    <w:rsid w:val="000F0296"/>
    <w:rPr>
      <w:rFonts w:ascii="Arial" w:eastAsia="Times New Roman" w:hAnsi="Arial" w:cs="Times New Roman"/>
      <w:sz w:val="18"/>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51678">
      <w:bodyDiv w:val="1"/>
      <w:marLeft w:val="0"/>
      <w:marRight w:val="0"/>
      <w:marTop w:val="0"/>
      <w:marBottom w:val="0"/>
      <w:divBdr>
        <w:top w:val="none" w:sz="0" w:space="0" w:color="auto"/>
        <w:left w:val="none" w:sz="0" w:space="0" w:color="auto"/>
        <w:bottom w:val="none" w:sz="0" w:space="0" w:color="auto"/>
        <w:right w:val="none" w:sz="0" w:space="0" w:color="auto"/>
      </w:divBdr>
    </w:div>
    <w:div w:id="282229888">
      <w:bodyDiv w:val="1"/>
      <w:marLeft w:val="0"/>
      <w:marRight w:val="0"/>
      <w:marTop w:val="0"/>
      <w:marBottom w:val="0"/>
      <w:divBdr>
        <w:top w:val="none" w:sz="0" w:space="0" w:color="auto"/>
        <w:left w:val="none" w:sz="0" w:space="0" w:color="auto"/>
        <w:bottom w:val="none" w:sz="0" w:space="0" w:color="auto"/>
        <w:right w:val="none" w:sz="0" w:space="0" w:color="auto"/>
      </w:divBdr>
    </w:div>
    <w:div w:id="295182005">
      <w:bodyDiv w:val="1"/>
      <w:marLeft w:val="0"/>
      <w:marRight w:val="0"/>
      <w:marTop w:val="0"/>
      <w:marBottom w:val="0"/>
      <w:divBdr>
        <w:top w:val="none" w:sz="0" w:space="0" w:color="auto"/>
        <w:left w:val="none" w:sz="0" w:space="0" w:color="auto"/>
        <w:bottom w:val="none" w:sz="0" w:space="0" w:color="auto"/>
        <w:right w:val="none" w:sz="0" w:space="0" w:color="auto"/>
      </w:divBdr>
    </w:div>
    <w:div w:id="562563402">
      <w:bodyDiv w:val="1"/>
      <w:marLeft w:val="0"/>
      <w:marRight w:val="0"/>
      <w:marTop w:val="0"/>
      <w:marBottom w:val="0"/>
      <w:divBdr>
        <w:top w:val="none" w:sz="0" w:space="0" w:color="auto"/>
        <w:left w:val="none" w:sz="0" w:space="0" w:color="auto"/>
        <w:bottom w:val="none" w:sz="0" w:space="0" w:color="auto"/>
        <w:right w:val="none" w:sz="0" w:space="0" w:color="auto"/>
      </w:divBdr>
    </w:div>
    <w:div w:id="576597818">
      <w:bodyDiv w:val="1"/>
      <w:marLeft w:val="0"/>
      <w:marRight w:val="0"/>
      <w:marTop w:val="0"/>
      <w:marBottom w:val="0"/>
      <w:divBdr>
        <w:top w:val="none" w:sz="0" w:space="0" w:color="auto"/>
        <w:left w:val="none" w:sz="0" w:space="0" w:color="auto"/>
        <w:bottom w:val="none" w:sz="0" w:space="0" w:color="auto"/>
        <w:right w:val="none" w:sz="0" w:space="0" w:color="auto"/>
      </w:divBdr>
    </w:div>
    <w:div w:id="607664181">
      <w:bodyDiv w:val="1"/>
      <w:marLeft w:val="0"/>
      <w:marRight w:val="0"/>
      <w:marTop w:val="0"/>
      <w:marBottom w:val="0"/>
      <w:divBdr>
        <w:top w:val="none" w:sz="0" w:space="0" w:color="auto"/>
        <w:left w:val="none" w:sz="0" w:space="0" w:color="auto"/>
        <w:bottom w:val="none" w:sz="0" w:space="0" w:color="auto"/>
        <w:right w:val="none" w:sz="0" w:space="0" w:color="auto"/>
      </w:divBdr>
    </w:div>
    <w:div w:id="613749827">
      <w:bodyDiv w:val="1"/>
      <w:marLeft w:val="0"/>
      <w:marRight w:val="0"/>
      <w:marTop w:val="0"/>
      <w:marBottom w:val="0"/>
      <w:divBdr>
        <w:top w:val="none" w:sz="0" w:space="0" w:color="auto"/>
        <w:left w:val="none" w:sz="0" w:space="0" w:color="auto"/>
        <w:bottom w:val="none" w:sz="0" w:space="0" w:color="auto"/>
        <w:right w:val="none" w:sz="0" w:space="0" w:color="auto"/>
      </w:divBdr>
    </w:div>
    <w:div w:id="626738914">
      <w:bodyDiv w:val="1"/>
      <w:marLeft w:val="0"/>
      <w:marRight w:val="0"/>
      <w:marTop w:val="0"/>
      <w:marBottom w:val="0"/>
      <w:divBdr>
        <w:top w:val="none" w:sz="0" w:space="0" w:color="auto"/>
        <w:left w:val="none" w:sz="0" w:space="0" w:color="auto"/>
        <w:bottom w:val="none" w:sz="0" w:space="0" w:color="auto"/>
        <w:right w:val="none" w:sz="0" w:space="0" w:color="auto"/>
      </w:divBdr>
    </w:div>
    <w:div w:id="755974771">
      <w:bodyDiv w:val="1"/>
      <w:marLeft w:val="0"/>
      <w:marRight w:val="0"/>
      <w:marTop w:val="0"/>
      <w:marBottom w:val="0"/>
      <w:divBdr>
        <w:top w:val="none" w:sz="0" w:space="0" w:color="auto"/>
        <w:left w:val="none" w:sz="0" w:space="0" w:color="auto"/>
        <w:bottom w:val="none" w:sz="0" w:space="0" w:color="auto"/>
        <w:right w:val="none" w:sz="0" w:space="0" w:color="auto"/>
      </w:divBdr>
    </w:div>
    <w:div w:id="781917245">
      <w:bodyDiv w:val="1"/>
      <w:marLeft w:val="0"/>
      <w:marRight w:val="0"/>
      <w:marTop w:val="0"/>
      <w:marBottom w:val="0"/>
      <w:divBdr>
        <w:top w:val="none" w:sz="0" w:space="0" w:color="auto"/>
        <w:left w:val="none" w:sz="0" w:space="0" w:color="auto"/>
        <w:bottom w:val="none" w:sz="0" w:space="0" w:color="auto"/>
        <w:right w:val="none" w:sz="0" w:space="0" w:color="auto"/>
      </w:divBdr>
    </w:div>
    <w:div w:id="895431364">
      <w:bodyDiv w:val="1"/>
      <w:marLeft w:val="0"/>
      <w:marRight w:val="0"/>
      <w:marTop w:val="0"/>
      <w:marBottom w:val="0"/>
      <w:divBdr>
        <w:top w:val="none" w:sz="0" w:space="0" w:color="auto"/>
        <w:left w:val="none" w:sz="0" w:space="0" w:color="auto"/>
        <w:bottom w:val="none" w:sz="0" w:space="0" w:color="auto"/>
        <w:right w:val="none" w:sz="0" w:space="0" w:color="auto"/>
      </w:divBdr>
    </w:div>
    <w:div w:id="900872765">
      <w:bodyDiv w:val="1"/>
      <w:marLeft w:val="0"/>
      <w:marRight w:val="0"/>
      <w:marTop w:val="0"/>
      <w:marBottom w:val="0"/>
      <w:divBdr>
        <w:top w:val="none" w:sz="0" w:space="0" w:color="auto"/>
        <w:left w:val="none" w:sz="0" w:space="0" w:color="auto"/>
        <w:bottom w:val="none" w:sz="0" w:space="0" w:color="auto"/>
        <w:right w:val="none" w:sz="0" w:space="0" w:color="auto"/>
      </w:divBdr>
    </w:div>
    <w:div w:id="908153289">
      <w:bodyDiv w:val="1"/>
      <w:marLeft w:val="0"/>
      <w:marRight w:val="0"/>
      <w:marTop w:val="0"/>
      <w:marBottom w:val="0"/>
      <w:divBdr>
        <w:top w:val="none" w:sz="0" w:space="0" w:color="auto"/>
        <w:left w:val="none" w:sz="0" w:space="0" w:color="auto"/>
        <w:bottom w:val="none" w:sz="0" w:space="0" w:color="auto"/>
        <w:right w:val="none" w:sz="0" w:space="0" w:color="auto"/>
      </w:divBdr>
      <w:divsChild>
        <w:div w:id="1224675317">
          <w:marLeft w:val="150"/>
          <w:marRight w:val="150"/>
          <w:marTop w:val="0"/>
          <w:marBottom w:val="300"/>
          <w:divBdr>
            <w:top w:val="none" w:sz="0" w:space="0" w:color="auto"/>
            <w:left w:val="none" w:sz="0" w:space="0" w:color="auto"/>
            <w:bottom w:val="none" w:sz="0" w:space="0" w:color="auto"/>
            <w:right w:val="none" w:sz="0" w:space="0" w:color="auto"/>
          </w:divBdr>
          <w:divsChild>
            <w:div w:id="382481941">
              <w:marLeft w:val="0"/>
              <w:marRight w:val="0"/>
              <w:marTop w:val="0"/>
              <w:marBottom w:val="0"/>
              <w:divBdr>
                <w:top w:val="none" w:sz="0" w:space="0" w:color="auto"/>
                <w:left w:val="none" w:sz="0" w:space="0" w:color="auto"/>
                <w:bottom w:val="none" w:sz="0" w:space="0" w:color="auto"/>
                <w:right w:val="none" w:sz="0" w:space="0" w:color="auto"/>
              </w:divBdr>
            </w:div>
          </w:divsChild>
        </w:div>
        <w:div w:id="1349017691">
          <w:marLeft w:val="150"/>
          <w:marRight w:val="150"/>
          <w:marTop w:val="0"/>
          <w:marBottom w:val="300"/>
          <w:divBdr>
            <w:top w:val="none" w:sz="0" w:space="0" w:color="auto"/>
            <w:left w:val="none" w:sz="0" w:space="0" w:color="auto"/>
            <w:bottom w:val="none" w:sz="0" w:space="0" w:color="auto"/>
            <w:right w:val="none" w:sz="0" w:space="0" w:color="auto"/>
          </w:divBdr>
          <w:divsChild>
            <w:div w:id="214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59094">
      <w:bodyDiv w:val="1"/>
      <w:marLeft w:val="0"/>
      <w:marRight w:val="0"/>
      <w:marTop w:val="0"/>
      <w:marBottom w:val="0"/>
      <w:divBdr>
        <w:top w:val="none" w:sz="0" w:space="0" w:color="auto"/>
        <w:left w:val="none" w:sz="0" w:space="0" w:color="auto"/>
        <w:bottom w:val="none" w:sz="0" w:space="0" w:color="auto"/>
        <w:right w:val="none" w:sz="0" w:space="0" w:color="auto"/>
      </w:divBdr>
      <w:divsChild>
        <w:div w:id="186916679">
          <w:marLeft w:val="0"/>
          <w:marRight w:val="0"/>
          <w:marTop w:val="0"/>
          <w:marBottom w:val="0"/>
          <w:divBdr>
            <w:top w:val="none" w:sz="0" w:space="0" w:color="auto"/>
            <w:left w:val="none" w:sz="0" w:space="0" w:color="auto"/>
            <w:bottom w:val="none" w:sz="0" w:space="0" w:color="auto"/>
            <w:right w:val="none" w:sz="0" w:space="0" w:color="auto"/>
          </w:divBdr>
        </w:div>
        <w:div w:id="950354935">
          <w:marLeft w:val="0"/>
          <w:marRight w:val="0"/>
          <w:marTop w:val="0"/>
          <w:marBottom w:val="0"/>
          <w:divBdr>
            <w:top w:val="none" w:sz="0" w:space="0" w:color="auto"/>
            <w:left w:val="none" w:sz="0" w:space="0" w:color="auto"/>
            <w:bottom w:val="none" w:sz="0" w:space="0" w:color="auto"/>
            <w:right w:val="none" w:sz="0" w:space="0" w:color="auto"/>
          </w:divBdr>
        </w:div>
        <w:div w:id="1044132607">
          <w:marLeft w:val="0"/>
          <w:marRight w:val="0"/>
          <w:marTop w:val="0"/>
          <w:marBottom w:val="0"/>
          <w:divBdr>
            <w:top w:val="none" w:sz="0" w:space="0" w:color="auto"/>
            <w:left w:val="none" w:sz="0" w:space="0" w:color="auto"/>
            <w:bottom w:val="none" w:sz="0" w:space="0" w:color="auto"/>
            <w:right w:val="none" w:sz="0" w:space="0" w:color="auto"/>
          </w:divBdr>
        </w:div>
        <w:div w:id="1135030561">
          <w:marLeft w:val="0"/>
          <w:marRight w:val="0"/>
          <w:marTop w:val="0"/>
          <w:marBottom w:val="0"/>
          <w:divBdr>
            <w:top w:val="none" w:sz="0" w:space="0" w:color="auto"/>
            <w:left w:val="none" w:sz="0" w:space="0" w:color="auto"/>
            <w:bottom w:val="none" w:sz="0" w:space="0" w:color="auto"/>
            <w:right w:val="none" w:sz="0" w:space="0" w:color="auto"/>
          </w:divBdr>
        </w:div>
        <w:div w:id="1467697578">
          <w:marLeft w:val="0"/>
          <w:marRight w:val="0"/>
          <w:marTop w:val="0"/>
          <w:marBottom w:val="0"/>
          <w:divBdr>
            <w:top w:val="none" w:sz="0" w:space="0" w:color="auto"/>
            <w:left w:val="none" w:sz="0" w:space="0" w:color="auto"/>
            <w:bottom w:val="none" w:sz="0" w:space="0" w:color="auto"/>
            <w:right w:val="none" w:sz="0" w:space="0" w:color="auto"/>
          </w:divBdr>
        </w:div>
        <w:div w:id="1685745109">
          <w:marLeft w:val="0"/>
          <w:marRight w:val="0"/>
          <w:marTop w:val="0"/>
          <w:marBottom w:val="0"/>
          <w:divBdr>
            <w:top w:val="none" w:sz="0" w:space="0" w:color="auto"/>
            <w:left w:val="none" w:sz="0" w:space="0" w:color="auto"/>
            <w:bottom w:val="none" w:sz="0" w:space="0" w:color="auto"/>
            <w:right w:val="none" w:sz="0" w:space="0" w:color="auto"/>
          </w:divBdr>
        </w:div>
        <w:div w:id="1875191749">
          <w:marLeft w:val="0"/>
          <w:marRight w:val="0"/>
          <w:marTop w:val="0"/>
          <w:marBottom w:val="0"/>
          <w:divBdr>
            <w:top w:val="none" w:sz="0" w:space="0" w:color="auto"/>
            <w:left w:val="none" w:sz="0" w:space="0" w:color="auto"/>
            <w:bottom w:val="none" w:sz="0" w:space="0" w:color="auto"/>
            <w:right w:val="none" w:sz="0" w:space="0" w:color="auto"/>
          </w:divBdr>
        </w:div>
        <w:div w:id="1919091997">
          <w:marLeft w:val="0"/>
          <w:marRight w:val="0"/>
          <w:marTop w:val="0"/>
          <w:marBottom w:val="0"/>
          <w:divBdr>
            <w:top w:val="none" w:sz="0" w:space="0" w:color="auto"/>
            <w:left w:val="none" w:sz="0" w:space="0" w:color="auto"/>
            <w:bottom w:val="none" w:sz="0" w:space="0" w:color="auto"/>
            <w:right w:val="none" w:sz="0" w:space="0" w:color="auto"/>
          </w:divBdr>
        </w:div>
        <w:div w:id="1941839423">
          <w:marLeft w:val="0"/>
          <w:marRight w:val="0"/>
          <w:marTop w:val="0"/>
          <w:marBottom w:val="0"/>
          <w:divBdr>
            <w:top w:val="none" w:sz="0" w:space="0" w:color="auto"/>
            <w:left w:val="none" w:sz="0" w:space="0" w:color="auto"/>
            <w:bottom w:val="none" w:sz="0" w:space="0" w:color="auto"/>
            <w:right w:val="none" w:sz="0" w:space="0" w:color="auto"/>
          </w:divBdr>
        </w:div>
        <w:div w:id="1979720855">
          <w:marLeft w:val="0"/>
          <w:marRight w:val="0"/>
          <w:marTop w:val="0"/>
          <w:marBottom w:val="0"/>
          <w:divBdr>
            <w:top w:val="none" w:sz="0" w:space="0" w:color="auto"/>
            <w:left w:val="none" w:sz="0" w:space="0" w:color="auto"/>
            <w:bottom w:val="none" w:sz="0" w:space="0" w:color="auto"/>
            <w:right w:val="none" w:sz="0" w:space="0" w:color="auto"/>
          </w:divBdr>
        </w:div>
      </w:divsChild>
    </w:div>
    <w:div w:id="926495586">
      <w:bodyDiv w:val="1"/>
      <w:marLeft w:val="0"/>
      <w:marRight w:val="0"/>
      <w:marTop w:val="0"/>
      <w:marBottom w:val="0"/>
      <w:divBdr>
        <w:top w:val="none" w:sz="0" w:space="0" w:color="auto"/>
        <w:left w:val="none" w:sz="0" w:space="0" w:color="auto"/>
        <w:bottom w:val="none" w:sz="0" w:space="0" w:color="auto"/>
        <w:right w:val="none" w:sz="0" w:space="0" w:color="auto"/>
      </w:divBdr>
    </w:div>
    <w:div w:id="948241419">
      <w:bodyDiv w:val="1"/>
      <w:marLeft w:val="0"/>
      <w:marRight w:val="0"/>
      <w:marTop w:val="0"/>
      <w:marBottom w:val="0"/>
      <w:divBdr>
        <w:top w:val="none" w:sz="0" w:space="0" w:color="auto"/>
        <w:left w:val="none" w:sz="0" w:space="0" w:color="auto"/>
        <w:bottom w:val="none" w:sz="0" w:space="0" w:color="auto"/>
        <w:right w:val="none" w:sz="0" w:space="0" w:color="auto"/>
      </w:divBdr>
    </w:div>
    <w:div w:id="1023290595">
      <w:bodyDiv w:val="1"/>
      <w:marLeft w:val="0"/>
      <w:marRight w:val="0"/>
      <w:marTop w:val="0"/>
      <w:marBottom w:val="0"/>
      <w:divBdr>
        <w:top w:val="none" w:sz="0" w:space="0" w:color="auto"/>
        <w:left w:val="none" w:sz="0" w:space="0" w:color="auto"/>
        <w:bottom w:val="none" w:sz="0" w:space="0" w:color="auto"/>
        <w:right w:val="none" w:sz="0" w:space="0" w:color="auto"/>
      </w:divBdr>
    </w:div>
    <w:div w:id="1072502960">
      <w:bodyDiv w:val="1"/>
      <w:marLeft w:val="0"/>
      <w:marRight w:val="0"/>
      <w:marTop w:val="0"/>
      <w:marBottom w:val="0"/>
      <w:divBdr>
        <w:top w:val="none" w:sz="0" w:space="0" w:color="auto"/>
        <w:left w:val="none" w:sz="0" w:space="0" w:color="auto"/>
        <w:bottom w:val="none" w:sz="0" w:space="0" w:color="auto"/>
        <w:right w:val="none" w:sz="0" w:space="0" w:color="auto"/>
      </w:divBdr>
    </w:div>
    <w:div w:id="1128815159">
      <w:bodyDiv w:val="1"/>
      <w:marLeft w:val="0"/>
      <w:marRight w:val="0"/>
      <w:marTop w:val="0"/>
      <w:marBottom w:val="0"/>
      <w:divBdr>
        <w:top w:val="none" w:sz="0" w:space="0" w:color="auto"/>
        <w:left w:val="none" w:sz="0" w:space="0" w:color="auto"/>
        <w:bottom w:val="none" w:sz="0" w:space="0" w:color="auto"/>
        <w:right w:val="none" w:sz="0" w:space="0" w:color="auto"/>
      </w:divBdr>
    </w:div>
    <w:div w:id="1146554950">
      <w:bodyDiv w:val="1"/>
      <w:marLeft w:val="0"/>
      <w:marRight w:val="0"/>
      <w:marTop w:val="0"/>
      <w:marBottom w:val="0"/>
      <w:divBdr>
        <w:top w:val="none" w:sz="0" w:space="0" w:color="auto"/>
        <w:left w:val="none" w:sz="0" w:space="0" w:color="auto"/>
        <w:bottom w:val="none" w:sz="0" w:space="0" w:color="auto"/>
        <w:right w:val="none" w:sz="0" w:space="0" w:color="auto"/>
      </w:divBdr>
    </w:div>
    <w:div w:id="1541281134">
      <w:bodyDiv w:val="1"/>
      <w:marLeft w:val="0"/>
      <w:marRight w:val="0"/>
      <w:marTop w:val="0"/>
      <w:marBottom w:val="0"/>
      <w:divBdr>
        <w:top w:val="none" w:sz="0" w:space="0" w:color="auto"/>
        <w:left w:val="none" w:sz="0" w:space="0" w:color="auto"/>
        <w:bottom w:val="none" w:sz="0" w:space="0" w:color="auto"/>
        <w:right w:val="none" w:sz="0" w:space="0" w:color="auto"/>
      </w:divBdr>
      <w:divsChild>
        <w:div w:id="507794033">
          <w:marLeft w:val="-70"/>
          <w:marRight w:val="0"/>
          <w:marTop w:val="0"/>
          <w:marBottom w:val="0"/>
          <w:divBdr>
            <w:top w:val="none" w:sz="0" w:space="0" w:color="auto"/>
            <w:left w:val="none" w:sz="0" w:space="0" w:color="auto"/>
            <w:bottom w:val="none" w:sz="0" w:space="0" w:color="auto"/>
            <w:right w:val="none" w:sz="0" w:space="0" w:color="auto"/>
          </w:divBdr>
        </w:div>
      </w:divsChild>
    </w:div>
    <w:div w:id="1706177776">
      <w:bodyDiv w:val="1"/>
      <w:marLeft w:val="0"/>
      <w:marRight w:val="0"/>
      <w:marTop w:val="0"/>
      <w:marBottom w:val="0"/>
      <w:divBdr>
        <w:top w:val="none" w:sz="0" w:space="0" w:color="auto"/>
        <w:left w:val="none" w:sz="0" w:space="0" w:color="auto"/>
        <w:bottom w:val="none" w:sz="0" w:space="0" w:color="auto"/>
        <w:right w:val="none" w:sz="0" w:space="0" w:color="auto"/>
      </w:divBdr>
    </w:div>
    <w:div w:id="1756704826">
      <w:bodyDiv w:val="1"/>
      <w:marLeft w:val="0"/>
      <w:marRight w:val="0"/>
      <w:marTop w:val="0"/>
      <w:marBottom w:val="0"/>
      <w:divBdr>
        <w:top w:val="none" w:sz="0" w:space="0" w:color="auto"/>
        <w:left w:val="none" w:sz="0" w:space="0" w:color="auto"/>
        <w:bottom w:val="none" w:sz="0" w:space="0" w:color="auto"/>
        <w:right w:val="none" w:sz="0" w:space="0" w:color="auto"/>
      </w:divBdr>
    </w:div>
    <w:div w:id="1993757401">
      <w:bodyDiv w:val="1"/>
      <w:marLeft w:val="0"/>
      <w:marRight w:val="0"/>
      <w:marTop w:val="0"/>
      <w:marBottom w:val="0"/>
      <w:divBdr>
        <w:top w:val="none" w:sz="0" w:space="0" w:color="auto"/>
        <w:left w:val="none" w:sz="0" w:space="0" w:color="auto"/>
        <w:bottom w:val="none" w:sz="0" w:space="0" w:color="auto"/>
        <w:right w:val="none" w:sz="0" w:space="0" w:color="auto"/>
      </w:divBdr>
    </w:div>
    <w:div w:id="2044404375">
      <w:bodyDiv w:val="1"/>
      <w:marLeft w:val="0"/>
      <w:marRight w:val="0"/>
      <w:marTop w:val="0"/>
      <w:marBottom w:val="0"/>
      <w:divBdr>
        <w:top w:val="none" w:sz="0" w:space="0" w:color="auto"/>
        <w:left w:val="none" w:sz="0" w:space="0" w:color="auto"/>
        <w:bottom w:val="none" w:sz="0" w:space="0" w:color="auto"/>
        <w:right w:val="none" w:sz="0" w:space="0" w:color="auto"/>
      </w:divBdr>
    </w:div>
    <w:div w:id="213944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ledigocomo.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F8AA-7A3A-9B4A-92C2-A619C3797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2698</Words>
  <Characters>14843</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Panesso Arango</dc:creator>
  <cp:keywords/>
  <dc:description/>
  <cp:lastModifiedBy>Joaquin Valencia</cp:lastModifiedBy>
  <cp:revision>5</cp:revision>
  <dcterms:created xsi:type="dcterms:W3CDTF">2022-09-01T16:00:00Z</dcterms:created>
  <dcterms:modified xsi:type="dcterms:W3CDTF">2022-09-01T19:59:00Z</dcterms:modified>
</cp:coreProperties>
</file>